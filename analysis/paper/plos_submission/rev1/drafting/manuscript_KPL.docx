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69174" w14:textId="77777777" w:rsidR="002672F4" w:rsidRDefault="0091018A">
      <w:pPr>
        <w:pStyle w:val="Title"/>
      </w:pPr>
      <w:proofErr w:type="spellStart"/>
      <w:r w:rsidRPr="00F5303E">
        <w:rPr>
          <w:rStyle w:val="VerbatimChar"/>
          <w:sz w:val="34"/>
          <w:szCs w:val="34"/>
        </w:rPr>
        <w:t>SimSurvey</w:t>
      </w:r>
      <w:proofErr w:type="spellEnd"/>
      <w:r>
        <w:t xml:space="preserve">: </w:t>
      </w:r>
      <w:proofErr w:type="gramStart"/>
      <w:r>
        <w:t>an</w:t>
      </w:r>
      <w:proofErr w:type="gramEnd"/>
      <w:r>
        <w:t xml:space="preserve"> </w:t>
      </w:r>
      <w:r w:rsidRPr="00F5303E">
        <w:rPr>
          <w:rStyle w:val="VerbatimChar"/>
          <w:sz w:val="34"/>
          <w:szCs w:val="34"/>
        </w:rPr>
        <w:t>R</w:t>
      </w:r>
      <w:r>
        <w:t xml:space="preserve"> package to optimize the design and analysis of fisheries surveys by simulating spatially-correlated fish stocks</w:t>
      </w:r>
    </w:p>
    <w:p w14:paraId="15F6D8B9" w14:textId="77777777" w:rsidR="002672F4" w:rsidRDefault="0091018A">
      <w:pPr>
        <w:pStyle w:val="FirstParagraph"/>
      </w:pPr>
      <w:r>
        <w:t xml:space="preserve"> </w:t>
      </w:r>
    </w:p>
    <w:p w14:paraId="39E4F2EB" w14:textId="77777777" w:rsidR="002672F4" w:rsidRDefault="0091018A">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1F4806AD" w14:textId="77777777" w:rsidR="002672F4" w:rsidRDefault="0091018A">
      <w:pPr>
        <w:pStyle w:val="BodyText"/>
      </w:pPr>
      <w:r>
        <w:t xml:space="preserve"> </w:t>
      </w:r>
    </w:p>
    <w:p w14:paraId="2934E481" w14:textId="77777777" w:rsidR="002672F4" w:rsidRDefault="0091018A">
      <w:pPr>
        <w:pStyle w:val="BodyText"/>
      </w:pPr>
      <w:r>
        <w:rPr>
          <w:vertAlign w:val="superscript"/>
        </w:rPr>
        <w:t>1</w:t>
      </w:r>
      <w:r>
        <w:t xml:space="preserve"> Fisheries and Oceans Canada, Northwest Atlantic Fisheries Center, 80 East White Hills, St. John’s, Newfoundland and Labrador, A1C 5X1, Canada</w:t>
      </w:r>
    </w:p>
    <w:p w14:paraId="6D2EF18B" w14:textId="77777777" w:rsidR="002672F4" w:rsidRDefault="0091018A">
      <w:pPr>
        <w:pStyle w:val="BodyText"/>
      </w:pPr>
      <w:r>
        <w:t xml:space="preserve"> </w:t>
      </w:r>
    </w:p>
    <w:p w14:paraId="3CF542AE" w14:textId="77777777" w:rsidR="00F5303E" w:rsidRDefault="0091018A" w:rsidP="00F5303E">
      <w:pPr>
        <w:pStyle w:val="BodyText"/>
      </w:pPr>
      <w:r>
        <w:t>*Corresponding author</w:t>
      </w:r>
      <w:r>
        <w:br/>
        <w:t xml:space="preserve">E-mail: </w:t>
      </w:r>
      <w:hyperlink r:id="rId7">
        <w:r>
          <w:rPr>
            <w:rStyle w:val="Hyperlink"/>
          </w:rPr>
          <w:t>Paul.Regular@dfo-mpo.gc.ca</w:t>
        </w:r>
      </w:hyperlink>
      <w:r>
        <w:t xml:space="preserve"> (PMR)</w:t>
      </w:r>
      <w:bookmarkStart w:id="0" w:name="abstract"/>
    </w:p>
    <w:p w14:paraId="280BD751" w14:textId="77777777" w:rsidR="00F5303E" w:rsidRDefault="00F5303E" w:rsidP="00F5303E">
      <w:pPr>
        <w:pStyle w:val="BodyText"/>
      </w:pPr>
    </w:p>
    <w:p w14:paraId="69500A8D" w14:textId="77777777" w:rsidR="00F5303E" w:rsidRDefault="00F5303E" w:rsidP="00F5303E">
      <w:pPr>
        <w:pStyle w:val="BodyText"/>
      </w:pPr>
    </w:p>
    <w:p w14:paraId="3EB1B20B" w14:textId="77777777" w:rsidR="00F5303E" w:rsidRDefault="00F5303E" w:rsidP="00F5303E">
      <w:pPr>
        <w:pStyle w:val="BodyText"/>
      </w:pPr>
    </w:p>
    <w:p w14:paraId="42081C46" w14:textId="77777777" w:rsidR="00F5303E" w:rsidRDefault="00F5303E" w:rsidP="00F5303E">
      <w:pPr>
        <w:pStyle w:val="BodyText"/>
      </w:pPr>
    </w:p>
    <w:p w14:paraId="4C317FD2" w14:textId="77777777" w:rsidR="00F5303E" w:rsidRPr="00F5303E" w:rsidRDefault="00F5303E" w:rsidP="00F5303E">
      <w:pPr>
        <w:pStyle w:val="BodyText"/>
      </w:pPr>
    </w:p>
    <w:p w14:paraId="220185B0" w14:textId="77777777" w:rsidR="002672F4" w:rsidRDefault="0091018A">
      <w:pPr>
        <w:pStyle w:val="Heading1"/>
      </w:pPr>
      <w:r>
        <w:lastRenderedPageBreak/>
        <w:t>Abstract</w:t>
      </w:r>
      <w:bookmarkEnd w:id="0"/>
    </w:p>
    <w:p w14:paraId="2F728815" w14:textId="77777777" w:rsidR="002672F4" w:rsidRDefault="0091018A">
      <w:pPr>
        <w:pStyle w:val="FirstParagraph"/>
      </w:pPr>
      <w:r>
        <w:t xml:space="preserve">Fish populations often show complex spatial and temporal dynamics, creating challenges in designing and implementing effective surveys. Inappropriate sampling designs can potentially lead to both under-sampling (reducing precision and increasing the risk of bias) and over-sampling (through the extensive and potentially expensive sampling of correlated metrics). For assessments based on fisheries-independent surveys, the ability to estimate population parameters is affected by multiple levels of sampling, such as the number of sampling stations as well as the sub-sampling of fish captured to measure biological characteristics (e.g. lengths or ages). Population estimates are also affected by the pathway taken to analyze such data. Though simulations are a useful tool for exploring the efficacy of specific sampling strategies and statistical methods, there are a limited the number of tools that facilitate the simulation testing of a range of sampling and analytical pathways for fisheries-independent survey data. Here we introduce the </w:t>
      </w:r>
      <w:r>
        <w:rPr>
          <w:rStyle w:val="VerbatimChar"/>
        </w:rPr>
        <w:t>R</w:t>
      </w:r>
      <w:r>
        <w:t xml:space="preserve"> package </w:t>
      </w:r>
      <w:proofErr w:type="spellStart"/>
      <w:r>
        <w:rPr>
          <w:rStyle w:val="VerbatimChar"/>
          <w:b/>
        </w:rPr>
        <w:t>SimSurvey</w:t>
      </w:r>
      <w:proofErr w:type="spellEnd"/>
      <w:r>
        <w:t xml:space="preserve">, which has been designed to simplify the process of simulating surveys of age-structured and </w:t>
      </w:r>
      <w:proofErr w:type="gramStart"/>
      <w:r>
        <w:t>spatially-distributed</w:t>
      </w:r>
      <w:proofErr w:type="gramEnd"/>
      <w:r>
        <w:t xml:space="preserve"> fish populations. The package allows the user to simulate age-structured populations that vary in space and time and explore the efficacy of a range of sampling protocols to reproduce the population parameters of the known population. </w:t>
      </w:r>
      <w:proofErr w:type="spellStart"/>
      <w:r>
        <w:rPr>
          <w:rStyle w:val="VerbatimChar"/>
          <w:b/>
        </w:rPr>
        <w:t>SimSurvey</w:t>
      </w:r>
      <w:proofErr w:type="spellEnd"/>
      <w:r>
        <w:t xml:space="preserve"> also includes a function for estimating the stratified mean and variance of the simulated data. </w:t>
      </w:r>
      <w:proofErr w:type="spellStart"/>
      <w:r>
        <w:rPr>
          <w:rStyle w:val="VerbatimChar"/>
          <w:b/>
        </w:rPr>
        <w:t>SimSurvey</w:t>
      </w:r>
      <w:proofErr w:type="spellEnd"/>
      <w:r>
        <w:t xml:space="preserve"> can serve as a convenient, accessible and flexible platform for simulating a wide range of sampling strategies for fish stocks that show complex structuring. Various statistical approaches can then be applied to the results to test the efficacy of different analytical approaches.</w:t>
      </w:r>
    </w:p>
    <w:p w14:paraId="57DB4A9F" w14:textId="77777777" w:rsidR="002672F4" w:rsidRDefault="0091018A">
      <w:pPr>
        <w:pStyle w:val="Heading1"/>
      </w:pPr>
      <w:bookmarkStart w:id="1" w:name="introduction"/>
      <w:r>
        <w:lastRenderedPageBreak/>
        <w:t>Introduction</w:t>
      </w:r>
      <w:bookmarkEnd w:id="1"/>
    </w:p>
    <w:p w14:paraId="12CA8A0F" w14:textId="5F51AB46" w:rsidR="002672F4" w:rsidRDefault="0091018A">
      <w:pPr>
        <w:pStyle w:val="FirstParagraph"/>
      </w:pPr>
      <w:r>
        <w:t xml:space="preserve">Fisheries-independent surveys have become a mainstay in the management of dynamic fish stocks as they provide indices of population abundance as well as estimates of various population characteristics such as length and age frequencies. While costly to obtain, this information forms the basis of many stock assessments throughout the world [1] and the quality </w:t>
      </w:r>
      <w:ins w:id="2" w:author="Keith Lewis" w:date="2019-11-28T21:58:00Z">
        <w:r w:rsidR="00F0107F">
          <w:t xml:space="preserve">of </w:t>
        </w:r>
      </w:ins>
      <w:r>
        <w:t xml:space="preserve">this information depends on surveys and analyses that maximize information while minimizing the expense of data collection. While simulations provide a platform for exploring solutions to this optimization problem, building the necessary simulation framework is not a trivial task given the multi-stage nature of the typical sampling program and the complexity of the population processes we aim to represent. Notably, many fish stocks show size-specific patterns of aggregation, making it difficult to collect </w:t>
      </w:r>
      <w:proofErr w:type="gramStart"/>
      <w:r>
        <w:t>sufficient</w:t>
      </w:r>
      <w:proofErr w:type="gramEnd"/>
      <w:r>
        <w:t xml:space="preserve"> biological sub-samples (e.g. lengths and ages) to represent the entire target </w:t>
      </w:r>
      <w:commentRangeStart w:id="3"/>
      <w:r>
        <w:t>population</w:t>
      </w:r>
      <w:commentRangeEnd w:id="3"/>
      <w:r w:rsidR="00F0107F">
        <w:rPr>
          <w:rStyle w:val="CommentReference"/>
        </w:rPr>
        <w:commentReference w:id="3"/>
      </w:r>
      <w:r>
        <w:t xml:space="preserve">. This undermines the assumptions of many analyses as sub-samples from such populations tend to exhibit strong positive </w:t>
      </w:r>
      <w:proofErr w:type="spellStart"/>
      <w:r>
        <w:t>intracluster</w:t>
      </w:r>
      <w:proofErr w:type="spellEnd"/>
      <w:r>
        <w:t xml:space="preserve"> correlation [2]. These complexities may explain why simulations that test the full sampling and analytical pathway of fisheries-independent surveys are rare [3,4].</w:t>
      </w:r>
    </w:p>
    <w:p w14:paraId="7F1F222F" w14:textId="77777777" w:rsidR="002672F4" w:rsidRDefault="0091018A">
      <w:pPr>
        <w:pStyle w:val="BodyText"/>
      </w:pPr>
      <w:r>
        <w:t xml:space="preserve">Here we document </w:t>
      </w:r>
      <w:proofErr w:type="spellStart"/>
      <w:r>
        <w:rPr>
          <w:rStyle w:val="VerbatimChar"/>
          <w:b/>
        </w:rPr>
        <w:t>SimSurvey</w:t>
      </w:r>
      <w:proofErr w:type="spellEnd"/>
      <w:r>
        <w:t xml:space="preserve">, an </w:t>
      </w:r>
      <w:r>
        <w:rPr>
          <w:rStyle w:val="VerbatimChar"/>
        </w:rPr>
        <w:t>R</w:t>
      </w:r>
      <w:r>
        <w:t xml:space="preserve"> package designed to simplify and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w:t>
      </w:r>
    </w:p>
    <w:p w14:paraId="686F62E0" w14:textId="77777777" w:rsidR="002672F4" w:rsidRDefault="0091018A">
      <w:pPr>
        <w:pStyle w:val="BodyText"/>
      </w:pPr>
      <w:r>
        <w:lastRenderedPageBreak/>
        <w:t xml:space="preserve">This simulation framework has similarities to those presented by </w:t>
      </w:r>
      <w:proofErr w:type="spellStart"/>
      <w:r>
        <w:t>Schnute</w:t>
      </w:r>
      <w:proofErr w:type="spellEnd"/>
      <w:r>
        <w:t xml:space="preserve"> and Haigh [4] and Puerta et al. [3], however, efforts were focused on developing a series of general and accessible functions to simplify the process of testing multiple sampling scenarios and analytical pathways. The steps taken to simulate surveys of spatial, age-structure populations are outlined below. While the core of this paper focuses on how to use this package, it is important to note that the defaults of the package are based on a case study. Output from default function calls are therefore relevant to the case study and these results are described and discussed in </w:t>
      </w:r>
      <w:hyperlink w:anchor="s1-appendix-case-study">
        <w:r>
          <w:rPr>
            <w:rStyle w:val="Hyperlink"/>
            <w:i/>
          </w:rPr>
          <w:t>S1 Appendix</w:t>
        </w:r>
      </w:hyperlink>
      <w:r>
        <w:t>.</w:t>
      </w:r>
    </w:p>
    <w:p w14:paraId="14312AAE" w14:textId="77777777" w:rsidR="002672F4" w:rsidRDefault="0091018A">
      <w:pPr>
        <w:pStyle w:val="Heading1"/>
      </w:pPr>
      <w:bookmarkStart w:id="4" w:name="the-simsurvey-package"/>
      <w:r>
        <w:t xml:space="preserve">The </w:t>
      </w:r>
      <w:proofErr w:type="spellStart"/>
      <w:r w:rsidRPr="00F5303E">
        <w:rPr>
          <w:rStyle w:val="VerbatimChar"/>
          <w:sz w:val="30"/>
          <w:szCs w:val="30"/>
        </w:rPr>
        <w:t>SimSurvey</w:t>
      </w:r>
      <w:proofErr w:type="spellEnd"/>
      <w:r>
        <w:t xml:space="preserve"> package</w:t>
      </w:r>
      <w:bookmarkEnd w:id="4"/>
    </w:p>
    <w:p w14:paraId="3D3F1FFD" w14:textId="56A8A5C0" w:rsidR="002672F4" w:rsidRDefault="0091018A">
      <w:pPr>
        <w:pStyle w:val="FirstParagraph"/>
      </w:pPr>
      <w:r>
        <w:t xml:space="preserve">The </w:t>
      </w:r>
      <w:proofErr w:type="spellStart"/>
      <w:r>
        <w:rPr>
          <w:rStyle w:val="VerbatimChar"/>
          <w:b/>
        </w:rPr>
        <w:t>SimSurvey</w:t>
      </w:r>
      <w:proofErr w:type="spellEnd"/>
      <w:r>
        <w:t xml:space="preserve"> package was written in the programming language </w:t>
      </w:r>
      <w:r>
        <w:rPr>
          <w:rStyle w:val="VerbatimChar"/>
        </w:rPr>
        <w:t>R</w:t>
      </w:r>
      <w:r>
        <w:t xml:space="preserve"> [5] and it holds a series of functions for 1) simulating the abundance and distribution of virtual fish populations with correlation across space, time and age</w:t>
      </w:r>
      <w:ins w:id="5" w:author="Keith Lewis" w:date="2019-11-29T14:23:00Z">
        <w:r w:rsidR="00945AE0">
          <w:t xml:space="preserve"> (</w:t>
        </w:r>
        <w:proofErr w:type="spellStart"/>
        <w:r w:rsidR="00945AE0">
          <w:t>sim_abundance</w:t>
        </w:r>
        <w:proofErr w:type="spellEnd"/>
        <w:r w:rsidR="00945AE0">
          <w:t xml:space="preserve">, </w:t>
        </w:r>
        <w:proofErr w:type="spellStart"/>
        <w:r w:rsidR="00945AE0">
          <w:t>sim_distribution</w:t>
        </w:r>
        <w:proofErr w:type="spellEnd"/>
        <w:r w:rsidR="00945AE0">
          <w:t>)</w:t>
        </w:r>
      </w:ins>
      <w:r>
        <w:t>, 2) simulating surveys with a range of sampling strategies and intensities</w:t>
      </w:r>
      <w:ins w:id="6" w:author="Keith Lewis" w:date="2019-11-29T14:24:00Z">
        <w:r w:rsidR="00945AE0">
          <w:t xml:space="preserve"> (</w:t>
        </w:r>
        <w:proofErr w:type="spellStart"/>
        <w:r w:rsidR="00945AE0">
          <w:t>sim_survey</w:t>
        </w:r>
        <w:proofErr w:type="spellEnd"/>
        <w:r w:rsidR="00945AE0">
          <w:t>)</w:t>
        </w:r>
      </w:ins>
      <w:r>
        <w:t>, and 3) estimating the stratified mean and variance of simulated survey data (</w:t>
      </w:r>
      <w:commentRangeStart w:id="7"/>
      <w:ins w:id="8" w:author="Keith Lewis" w:date="2019-11-29T14:25:00Z">
        <w:r w:rsidR="00945AE0">
          <w:t>function</w:t>
        </w:r>
        <w:commentRangeEnd w:id="7"/>
        <w:r w:rsidR="00945AE0">
          <w:rPr>
            <w:rStyle w:val="CommentReference"/>
          </w:rPr>
          <w:commentReference w:id="7"/>
        </w:r>
        <w:r w:rsidR="00945AE0">
          <w:t xml:space="preserve">, </w:t>
        </w:r>
      </w:ins>
      <w:r>
        <w:t xml:space="preserve">Table 2). The equations behind these functions are detailed in the sections below. </w:t>
      </w:r>
      <w:proofErr w:type="spellStart"/>
      <w:r>
        <w:rPr>
          <w:rStyle w:val="VerbatimChar"/>
          <w:b/>
        </w:rPr>
        <w:t>SimSurvey</w:t>
      </w:r>
      <w:proofErr w:type="spellEnd"/>
      <w:r>
        <w:t xml:space="preserve"> relies heavily on functions from the </w:t>
      </w:r>
      <w:proofErr w:type="spellStart"/>
      <w:proofErr w:type="gramStart"/>
      <w:r>
        <w:rPr>
          <w:rStyle w:val="VerbatimChar"/>
          <w:b/>
        </w:rPr>
        <w:t>data.table</w:t>
      </w:r>
      <w:proofErr w:type="spellEnd"/>
      <w:proofErr w:type="gramEnd"/>
      <w:r>
        <w:t xml:space="preserve"> [6], </w:t>
      </w:r>
      <w:r>
        <w:rPr>
          <w:rStyle w:val="VerbatimChar"/>
          <w:b/>
        </w:rPr>
        <w:t>raster</w:t>
      </w:r>
      <w:r>
        <w:t xml:space="preserve"> [7] and </w:t>
      </w:r>
      <w:proofErr w:type="spellStart"/>
      <w:r>
        <w:rPr>
          <w:rStyle w:val="VerbatimChar"/>
          <w:b/>
        </w:rPr>
        <w:t>plotly</w:t>
      </w:r>
      <w:proofErr w:type="spellEnd"/>
      <w:r>
        <w:t xml:space="preserve"> [8] packages for their efficient data processing, geographic and plotting facilities, respectively. Package documentation has been published online using </w:t>
      </w:r>
      <w:proofErr w:type="spellStart"/>
      <w:r>
        <w:rPr>
          <w:rStyle w:val="VerbatimChar"/>
          <w:b/>
        </w:rPr>
        <w:t>pkgdown</w:t>
      </w:r>
      <w:proofErr w:type="spellEnd"/>
      <w:r>
        <w:t xml:space="preserve"> (</w:t>
      </w:r>
      <w:hyperlink r:id="rId11">
        <w:r>
          <w:rPr>
            <w:rStyle w:val="Hyperlink"/>
          </w:rPr>
          <w:t>https://paulregular.github.io/SimSurvey/</w:t>
        </w:r>
      </w:hyperlink>
      <w:r>
        <w:t xml:space="preserve">) and all the source </w:t>
      </w:r>
      <w:r>
        <w:rPr>
          <w:rStyle w:val="VerbatimChar"/>
        </w:rPr>
        <w:t>R</w:t>
      </w:r>
      <w:r>
        <w:t xml:space="preserve"> code behind </w:t>
      </w:r>
      <w:proofErr w:type="spellStart"/>
      <w:r>
        <w:rPr>
          <w:rStyle w:val="VerbatimChar"/>
          <w:b/>
        </w:rPr>
        <w:t>SimSurvey</w:t>
      </w:r>
      <w:proofErr w:type="spellEnd"/>
      <w:r>
        <w:t xml:space="preserve"> is available on GitHub (</w:t>
      </w:r>
      <w:hyperlink r:id="rId12">
        <w:r>
          <w:rPr>
            <w:rStyle w:val="Hyperlink"/>
          </w:rPr>
          <w:t>https://github.com/PaulRegular/SimSurvey</w:t>
        </w:r>
      </w:hyperlink>
      <w:r>
        <w:t xml:space="preserve">). </w:t>
      </w:r>
      <w:proofErr w:type="spellStart"/>
      <w:r>
        <w:rPr>
          <w:rStyle w:val="VerbatimChar"/>
          <w:b/>
        </w:rPr>
        <w:t>SimSurvey</w:t>
      </w:r>
      <w:proofErr w:type="spellEnd"/>
      <w:r>
        <w:t xml:space="preserve"> can be installed via GitHub using the </w:t>
      </w:r>
      <w:r>
        <w:rPr>
          <w:rStyle w:val="VerbatimChar"/>
          <w:b/>
        </w:rPr>
        <w:t>remotes</w:t>
      </w:r>
      <w:r>
        <w:t xml:space="preserve"> package:</w:t>
      </w:r>
    </w:p>
    <w:p w14:paraId="39BB1164" w14:textId="77777777" w:rsidR="002672F4" w:rsidRDefault="0091018A">
      <w:pPr>
        <w:pStyle w:val="SourceCode"/>
      </w:pPr>
      <w:proofErr w:type="spellStart"/>
      <w:proofErr w:type="gramStart"/>
      <w:r>
        <w:rPr>
          <w:rStyle w:val="KeywordTok"/>
        </w:rPr>
        <w:t>install.packages</w:t>
      </w:r>
      <w:proofErr w:type="spellEnd"/>
      <w:proofErr w:type="gramEnd"/>
      <w:r>
        <w:rPr>
          <w:rStyle w:val="NormalTok"/>
        </w:rPr>
        <w:t>(</w:t>
      </w:r>
      <w:r>
        <w:rPr>
          <w:rStyle w:val="StringTok"/>
        </w:rPr>
        <w:t>"remotes"</w:t>
      </w:r>
      <w:r>
        <w:rPr>
          <w:rStyle w:val="NormalTok"/>
        </w:rPr>
        <w:t>)</w:t>
      </w:r>
      <w:r>
        <w:br/>
      </w:r>
      <w:r>
        <w:rPr>
          <w:rStyle w:val="NormalTok"/>
        </w:rPr>
        <w:t>remotes</w:t>
      </w:r>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PaulRegular</w:t>
      </w:r>
      <w:proofErr w:type="spellEnd"/>
      <w:r>
        <w:rPr>
          <w:rStyle w:val="StringTok"/>
        </w:rPr>
        <w:t>/</w:t>
      </w:r>
      <w:proofErr w:type="spellStart"/>
      <w:r>
        <w:rPr>
          <w:rStyle w:val="StringTok"/>
        </w:rPr>
        <w:t>SimSurvey</w:t>
      </w:r>
      <w:proofErr w:type="spellEnd"/>
      <w:r>
        <w:rPr>
          <w:rStyle w:val="StringTok"/>
        </w:rPr>
        <w:t>"</w:t>
      </w:r>
      <w:r>
        <w:rPr>
          <w:rStyle w:val="NormalTok"/>
        </w:rPr>
        <w:t>)</w:t>
      </w:r>
    </w:p>
    <w:p w14:paraId="5896F30E" w14:textId="77777777" w:rsidR="002672F4" w:rsidRDefault="0091018A">
      <w:pPr>
        <w:pStyle w:val="TableCaption"/>
      </w:pPr>
      <w:commentRangeStart w:id="9"/>
      <w:r>
        <w:lastRenderedPageBreak/>
        <w:t>Table 2</w:t>
      </w:r>
      <w:commentRangeEnd w:id="9"/>
      <w:r w:rsidR="00945AE0">
        <w:rPr>
          <w:rStyle w:val="CommentReference"/>
        </w:rPr>
        <w:commentReference w:id="9"/>
      </w:r>
      <w:r>
        <w:t xml:space="preserve">: Names and descriptions of the key functions of </w:t>
      </w:r>
      <w:proofErr w:type="spellStart"/>
      <w:r>
        <w:rPr>
          <w:rStyle w:val="VerbatimChar"/>
          <w:b/>
        </w:rPr>
        <w:t>SimSurvey</w:t>
      </w:r>
      <w:proofErr w:type="spellEnd"/>
      <w:r>
        <w:t xml:space="preserve">. Functions in bold font are core functions and those in medium font are designed for use inside the core functions. The latter are typically </w:t>
      </w:r>
      <w:proofErr w:type="gramStart"/>
      <w:r>
        <w:t>closures</w:t>
      </w:r>
      <w:proofErr w:type="gramEnd"/>
      <w:r>
        <w:t>, which are functions that contain data and return functions [9]; here they 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2: Names and descriptions of the key functions of SimSurvey. Functions in bold font are core functions and those in medium font are designed for use inside the core functions. The latter are typically closures, which are functions that contain data and return functions [9]; here they are used to store parameter values and return functions that require dimensions, such as ages or years, to be supplied."/>
      </w:tblPr>
      <w:tblGrid>
        <w:gridCol w:w="2489"/>
        <w:gridCol w:w="6871"/>
      </w:tblGrid>
      <w:tr w:rsidR="002672F4" w:rsidRPr="00F5303E" w14:paraId="66F387D8" w14:textId="77777777">
        <w:tc>
          <w:tcPr>
            <w:tcW w:w="0" w:type="auto"/>
            <w:tcBorders>
              <w:bottom w:val="single" w:sz="0" w:space="0" w:color="auto"/>
            </w:tcBorders>
            <w:vAlign w:val="bottom"/>
          </w:tcPr>
          <w:p w14:paraId="31F75619" w14:textId="77777777" w:rsidR="002672F4" w:rsidRPr="00F5303E" w:rsidRDefault="0091018A">
            <w:pPr>
              <w:pStyle w:val="Compact"/>
              <w:rPr>
                <w:sz w:val="16"/>
                <w:szCs w:val="16"/>
              </w:rPr>
            </w:pPr>
            <w:r w:rsidRPr="00F5303E">
              <w:rPr>
                <w:sz w:val="16"/>
                <w:szCs w:val="16"/>
              </w:rPr>
              <w:t>Function</w:t>
            </w:r>
          </w:p>
        </w:tc>
        <w:tc>
          <w:tcPr>
            <w:tcW w:w="0" w:type="auto"/>
            <w:tcBorders>
              <w:bottom w:val="single" w:sz="0" w:space="0" w:color="auto"/>
            </w:tcBorders>
            <w:vAlign w:val="bottom"/>
          </w:tcPr>
          <w:p w14:paraId="78AEDA24" w14:textId="77777777" w:rsidR="002672F4" w:rsidRPr="00F5303E" w:rsidRDefault="0091018A">
            <w:pPr>
              <w:pStyle w:val="Compact"/>
              <w:rPr>
                <w:sz w:val="16"/>
                <w:szCs w:val="16"/>
              </w:rPr>
            </w:pPr>
            <w:r w:rsidRPr="00F5303E">
              <w:rPr>
                <w:sz w:val="16"/>
                <w:szCs w:val="16"/>
              </w:rPr>
              <w:t>Description</w:t>
            </w:r>
          </w:p>
        </w:tc>
      </w:tr>
      <w:tr w:rsidR="002672F4" w:rsidRPr="00F5303E" w14:paraId="7E555020" w14:textId="77777777">
        <w:tc>
          <w:tcPr>
            <w:tcW w:w="0" w:type="auto"/>
          </w:tcPr>
          <w:p w14:paraId="27AF518C" w14:textId="77777777" w:rsidR="002672F4" w:rsidRPr="00F5303E" w:rsidRDefault="0091018A">
            <w:pPr>
              <w:pStyle w:val="Compact"/>
              <w:rPr>
                <w:sz w:val="16"/>
                <w:szCs w:val="16"/>
              </w:rPr>
            </w:pPr>
            <w:proofErr w:type="spellStart"/>
            <w:r w:rsidRPr="00F5303E">
              <w:rPr>
                <w:rStyle w:val="VerbatimChar"/>
                <w:b/>
                <w:sz w:val="16"/>
                <w:szCs w:val="16"/>
              </w:rPr>
              <w:t>sim_abundance</w:t>
            </w:r>
            <w:proofErr w:type="spellEnd"/>
          </w:p>
        </w:tc>
        <w:tc>
          <w:tcPr>
            <w:tcW w:w="0" w:type="auto"/>
          </w:tcPr>
          <w:p w14:paraId="0BD826CD" w14:textId="77777777" w:rsidR="002672F4" w:rsidRPr="00F5303E" w:rsidRDefault="0091018A">
            <w:pPr>
              <w:pStyle w:val="Compact"/>
              <w:rPr>
                <w:sz w:val="16"/>
                <w:szCs w:val="16"/>
              </w:rPr>
            </w:pPr>
            <w:r w:rsidRPr="00F5303E">
              <w:rPr>
                <w:sz w:val="16"/>
                <w:szCs w:val="16"/>
              </w:rPr>
              <w:t>Simulate a basic age-structured population dynamics model</w:t>
            </w:r>
          </w:p>
        </w:tc>
      </w:tr>
      <w:tr w:rsidR="002672F4" w:rsidRPr="00F5303E" w14:paraId="5AA8B11B" w14:textId="77777777">
        <w:tc>
          <w:tcPr>
            <w:tcW w:w="0" w:type="auto"/>
          </w:tcPr>
          <w:p w14:paraId="29EFCAAC" w14:textId="77777777" w:rsidR="002672F4" w:rsidRPr="00F5303E" w:rsidRDefault="0091018A" w:rsidP="00F5303E">
            <w:pPr>
              <w:pStyle w:val="Compact"/>
              <w:ind w:left="360"/>
              <w:rPr>
                <w:sz w:val="16"/>
                <w:szCs w:val="16"/>
              </w:rPr>
            </w:pPr>
            <w:proofErr w:type="spellStart"/>
            <w:r w:rsidRPr="00F5303E">
              <w:rPr>
                <w:rStyle w:val="VerbatimChar"/>
                <w:sz w:val="16"/>
                <w:szCs w:val="16"/>
              </w:rPr>
              <w:t>sim_R</w:t>
            </w:r>
            <w:proofErr w:type="spellEnd"/>
            <w:r w:rsidRPr="00F5303E">
              <w:rPr>
                <w:sz w:val="16"/>
                <w:szCs w:val="16"/>
              </w:rPr>
              <w:t xml:space="preserve">, </w:t>
            </w:r>
            <w:proofErr w:type="spellStart"/>
            <w:r w:rsidRPr="00F5303E">
              <w:rPr>
                <w:rStyle w:val="VerbatimChar"/>
                <w:sz w:val="16"/>
                <w:szCs w:val="16"/>
              </w:rPr>
              <w:t>sim_Z</w:t>
            </w:r>
            <w:proofErr w:type="spellEnd"/>
            <w:r w:rsidRPr="00F5303E">
              <w:rPr>
                <w:sz w:val="16"/>
                <w:szCs w:val="16"/>
              </w:rPr>
              <w:t xml:space="preserve">, </w:t>
            </w:r>
            <w:r w:rsidRPr="00F5303E">
              <w:rPr>
                <w:rStyle w:val="VerbatimChar"/>
                <w:sz w:val="16"/>
                <w:szCs w:val="16"/>
              </w:rPr>
              <w:t>sim_N0</w:t>
            </w:r>
            <w:r w:rsidRPr="00F5303E">
              <w:rPr>
                <w:sz w:val="16"/>
                <w:szCs w:val="16"/>
              </w:rPr>
              <w:t xml:space="preserve">, </w:t>
            </w:r>
            <w:proofErr w:type="spellStart"/>
            <w:r w:rsidRPr="00F5303E">
              <w:rPr>
                <w:rStyle w:val="VerbatimChar"/>
                <w:sz w:val="16"/>
                <w:szCs w:val="16"/>
              </w:rPr>
              <w:t>sim_vonB</w:t>
            </w:r>
            <w:proofErr w:type="spellEnd"/>
          </w:p>
        </w:tc>
        <w:tc>
          <w:tcPr>
            <w:tcW w:w="0" w:type="auto"/>
          </w:tcPr>
          <w:p w14:paraId="6F3EE373" w14:textId="77777777" w:rsidR="002672F4" w:rsidRPr="00F5303E" w:rsidRDefault="0091018A">
            <w:pPr>
              <w:pStyle w:val="Compact"/>
              <w:rPr>
                <w:sz w:val="16"/>
                <w:szCs w:val="16"/>
              </w:rPr>
            </w:pPr>
            <w:r w:rsidRPr="00F5303E">
              <w:rPr>
                <w:sz w:val="16"/>
                <w:szCs w:val="16"/>
              </w:rPr>
              <w:t xml:space="preserve">Closures, to use inside </w:t>
            </w:r>
            <w:proofErr w:type="spellStart"/>
            <w:r w:rsidRPr="00F5303E">
              <w:rPr>
                <w:rStyle w:val="VerbatimChar"/>
                <w:sz w:val="16"/>
                <w:szCs w:val="16"/>
              </w:rPr>
              <w:t>sim_abundance</w:t>
            </w:r>
            <w:proofErr w:type="spellEnd"/>
            <w:r w:rsidRPr="00F5303E">
              <w:rPr>
                <w:sz w:val="16"/>
                <w:szCs w:val="16"/>
              </w:rPr>
              <w:t>, for simulating recruitment, total mortality, initial abundance and growth, respectively</w:t>
            </w:r>
          </w:p>
        </w:tc>
      </w:tr>
      <w:tr w:rsidR="002672F4" w:rsidRPr="00F5303E" w14:paraId="3A46D137" w14:textId="77777777">
        <w:tc>
          <w:tcPr>
            <w:tcW w:w="0" w:type="auto"/>
          </w:tcPr>
          <w:p w14:paraId="149F3C3E" w14:textId="77777777" w:rsidR="002672F4" w:rsidRPr="00F5303E" w:rsidRDefault="0091018A">
            <w:pPr>
              <w:pStyle w:val="Compact"/>
              <w:rPr>
                <w:sz w:val="16"/>
                <w:szCs w:val="16"/>
              </w:rPr>
            </w:pPr>
            <w:proofErr w:type="spellStart"/>
            <w:r w:rsidRPr="00F5303E">
              <w:rPr>
                <w:rStyle w:val="VerbatimChar"/>
                <w:b/>
                <w:sz w:val="16"/>
                <w:szCs w:val="16"/>
              </w:rPr>
              <w:t>sim_distribution</w:t>
            </w:r>
            <w:proofErr w:type="spellEnd"/>
          </w:p>
        </w:tc>
        <w:tc>
          <w:tcPr>
            <w:tcW w:w="0" w:type="auto"/>
          </w:tcPr>
          <w:p w14:paraId="3BD6CB6C" w14:textId="77777777" w:rsidR="002672F4" w:rsidRPr="00F5303E" w:rsidRDefault="0091018A">
            <w:pPr>
              <w:pStyle w:val="Compact"/>
              <w:rPr>
                <w:sz w:val="16"/>
                <w:szCs w:val="16"/>
              </w:rPr>
            </w:pPr>
            <w:r w:rsidRPr="00F5303E">
              <w:rPr>
                <w:sz w:val="16"/>
                <w:szCs w:val="16"/>
              </w:rPr>
              <w:t>Simulate spatial and temporal distribution of an age-structured population</w:t>
            </w:r>
          </w:p>
        </w:tc>
      </w:tr>
      <w:tr w:rsidR="002672F4" w:rsidRPr="00F5303E" w14:paraId="23E534B6" w14:textId="77777777">
        <w:tc>
          <w:tcPr>
            <w:tcW w:w="0" w:type="auto"/>
          </w:tcPr>
          <w:p w14:paraId="49D502CC" w14:textId="77777777" w:rsidR="002672F4" w:rsidRPr="00F5303E" w:rsidRDefault="0091018A" w:rsidP="00F5303E">
            <w:pPr>
              <w:pStyle w:val="Compact"/>
              <w:ind w:left="360"/>
              <w:rPr>
                <w:sz w:val="16"/>
                <w:szCs w:val="16"/>
              </w:rPr>
            </w:pPr>
            <w:proofErr w:type="spellStart"/>
            <w:r w:rsidRPr="00F5303E">
              <w:rPr>
                <w:rStyle w:val="VerbatimChar"/>
                <w:sz w:val="16"/>
                <w:szCs w:val="16"/>
              </w:rPr>
              <w:t>sim_ays_covar</w:t>
            </w:r>
            <w:proofErr w:type="spellEnd"/>
            <w:r w:rsidRPr="00F5303E">
              <w:rPr>
                <w:sz w:val="16"/>
                <w:szCs w:val="16"/>
              </w:rPr>
              <w:t xml:space="preserve">, </w:t>
            </w:r>
            <w:proofErr w:type="spellStart"/>
            <w:r w:rsidRPr="00F5303E">
              <w:rPr>
                <w:rStyle w:val="VerbatimChar"/>
                <w:sz w:val="16"/>
                <w:szCs w:val="16"/>
              </w:rPr>
              <w:t>sim_parabola</w:t>
            </w:r>
            <w:proofErr w:type="spellEnd"/>
          </w:p>
        </w:tc>
        <w:tc>
          <w:tcPr>
            <w:tcW w:w="0" w:type="auto"/>
          </w:tcPr>
          <w:p w14:paraId="0BD92175" w14:textId="77777777" w:rsidR="002672F4" w:rsidRPr="00F5303E" w:rsidRDefault="0091018A">
            <w:pPr>
              <w:pStyle w:val="Compact"/>
              <w:rPr>
                <w:sz w:val="16"/>
                <w:szCs w:val="16"/>
              </w:rPr>
            </w:pPr>
            <w:r w:rsidRPr="00F5303E">
              <w:rPr>
                <w:sz w:val="16"/>
                <w:szCs w:val="16"/>
              </w:rPr>
              <w:t xml:space="preserve">Closures, to use inside </w:t>
            </w:r>
            <w:proofErr w:type="spellStart"/>
            <w:r w:rsidRPr="00F5303E">
              <w:rPr>
                <w:rStyle w:val="VerbatimChar"/>
                <w:sz w:val="16"/>
                <w:szCs w:val="16"/>
              </w:rPr>
              <w:t>sim_distribution</w:t>
            </w:r>
            <w:proofErr w:type="spellEnd"/>
            <w:r w:rsidRPr="00F5303E">
              <w:rPr>
                <w:sz w:val="16"/>
                <w:szCs w:val="16"/>
              </w:rPr>
              <w:t>, for simulating age-year-space covariance and parabolic relationships with covariates (e.g. depth), respectively</w:t>
            </w:r>
          </w:p>
        </w:tc>
      </w:tr>
      <w:tr w:rsidR="002672F4" w:rsidRPr="00F5303E" w14:paraId="1D0E94F2" w14:textId="77777777">
        <w:tc>
          <w:tcPr>
            <w:tcW w:w="0" w:type="auto"/>
          </w:tcPr>
          <w:p w14:paraId="2B23EE3B" w14:textId="77777777" w:rsidR="002672F4" w:rsidRPr="00F5303E" w:rsidRDefault="0091018A" w:rsidP="00F5303E">
            <w:pPr>
              <w:pStyle w:val="Compact"/>
              <w:ind w:left="360"/>
              <w:rPr>
                <w:sz w:val="16"/>
                <w:szCs w:val="16"/>
              </w:rPr>
            </w:pPr>
            <w:proofErr w:type="spellStart"/>
            <w:r w:rsidRPr="00F5303E">
              <w:rPr>
                <w:rStyle w:val="VerbatimChar"/>
                <w:sz w:val="16"/>
                <w:szCs w:val="16"/>
              </w:rPr>
              <w:t>make_grid</w:t>
            </w:r>
            <w:proofErr w:type="spellEnd"/>
          </w:p>
        </w:tc>
        <w:tc>
          <w:tcPr>
            <w:tcW w:w="0" w:type="auto"/>
          </w:tcPr>
          <w:p w14:paraId="1C77052F" w14:textId="77777777" w:rsidR="002672F4" w:rsidRPr="00F5303E" w:rsidRDefault="0091018A">
            <w:pPr>
              <w:pStyle w:val="Compact"/>
              <w:rPr>
                <w:sz w:val="16"/>
                <w:szCs w:val="16"/>
              </w:rPr>
            </w:pPr>
            <w:r w:rsidRPr="00F5303E">
              <w:rPr>
                <w:sz w:val="16"/>
                <w:szCs w:val="16"/>
              </w:rPr>
              <w:t xml:space="preserve">Make a basic depth stratified square grid to use inside </w:t>
            </w:r>
            <w:proofErr w:type="spellStart"/>
            <w:r w:rsidRPr="00F5303E">
              <w:rPr>
                <w:rStyle w:val="VerbatimChar"/>
                <w:sz w:val="16"/>
                <w:szCs w:val="16"/>
              </w:rPr>
              <w:t>sim_distribution</w:t>
            </w:r>
            <w:proofErr w:type="spellEnd"/>
          </w:p>
        </w:tc>
      </w:tr>
      <w:tr w:rsidR="002672F4" w:rsidRPr="00F5303E" w14:paraId="2249BFF5" w14:textId="77777777">
        <w:tc>
          <w:tcPr>
            <w:tcW w:w="0" w:type="auto"/>
          </w:tcPr>
          <w:p w14:paraId="5374DC95" w14:textId="77777777" w:rsidR="002672F4" w:rsidRPr="00F5303E" w:rsidRDefault="0091018A">
            <w:pPr>
              <w:pStyle w:val="Compact"/>
              <w:rPr>
                <w:sz w:val="16"/>
                <w:szCs w:val="16"/>
              </w:rPr>
            </w:pPr>
            <w:proofErr w:type="spellStart"/>
            <w:r w:rsidRPr="00F5303E">
              <w:rPr>
                <w:rStyle w:val="VerbatimChar"/>
                <w:b/>
                <w:sz w:val="16"/>
                <w:szCs w:val="16"/>
              </w:rPr>
              <w:t>sim_survey</w:t>
            </w:r>
            <w:proofErr w:type="spellEnd"/>
          </w:p>
        </w:tc>
        <w:tc>
          <w:tcPr>
            <w:tcW w:w="0" w:type="auto"/>
          </w:tcPr>
          <w:p w14:paraId="453F23B5" w14:textId="77777777" w:rsidR="002672F4" w:rsidRPr="00F5303E" w:rsidRDefault="0091018A">
            <w:pPr>
              <w:pStyle w:val="Compact"/>
              <w:rPr>
                <w:sz w:val="16"/>
                <w:szCs w:val="16"/>
              </w:rPr>
            </w:pPr>
            <w:r w:rsidRPr="00F5303E">
              <w:rPr>
                <w:sz w:val="16"/>
                <w:szCs w:val="16"/>
              </w:rPr>
              <w:t>Simulate a survey of a spatial, age-structured population</w:t>
            </w:r>
          </w:p>
        </w:tc>
      </w:tr>
      <w:tr w:rsidR="002672F4" w:rsidRPr="00F5303E" w14:paraId="64F8A823" w14:textId="77777777">
        <w:tc>
          <w:tcPr>
            <w:tcW w:w="0" w:type="auto"/>
          </w:tcPr>
          <w:p w14:paraId="0255CE62" w14:textId="77777777" w:rsidR="002672F4" w:rsidRPr="00F5303E" w:rsidRDefault="0091018A" w:rsidP="00F5303E">
            <w:pPr>
              <w:pStyle w:val="Compact"/>
              <w:ind w:left="360"/>
              <w:rPr>
                <w:sz w:val="16"/>
                <w:szCs w:val="16"/>
              </w:rPr>
            </w:pPr>
            <w:proofErr w:type="spellStart"/>
            <w:r w:rsidRPr="00F5303E">
              <w:rPr>
                <w:rStyle w:val="VerbatimChar"/>
                <w:sz w:val="16"/>
                <w:szCs w:val="16"/>
              </w:rPr>
              <w:t>sim_logistic</w:t>
            </w:r>
            <w:proofErr w:type="spellEnd"/>
          </w:p>
        </w:tc>
        <w:tc>
          <w:tcPr>
            <w:tcW w:w="0" w:type="auto"/>
          </w:tcPr>
          <w:p w14:paraId="30DB37CE" w14:textId="77777777" w:rsidR="002672F4" w:rsidRPr="00F5303E" w:rsidRDefault="0091018A">
            <w:pPr>
              <w:pStyle w:val="Compact"/>
              <w:rPr>
                <w:sz w:val="16"/>
                <w:szCs w:val="16"/>
              </w:rPr>
            </w:pPr>
            <w:r w:rsidRPr="00F5303E">
              <w:rPr>
                <w:sz w:val="16"/>
                <w:szCs w:val="16"/>
              </w:rPr>
              <w:t xml:space="preserve">Closure, to use inside </w:t>
            </w:r>
            <w:proofErr w:type="spellStart"/>
            <w:r w:rsidRPr="00F5303E">
              <w:rPr>
                <w:rStyle w:val="VerbatimChar"/>
                <w:sz w:val="16"/>
                <w:szCs w:val="16"/>
              </w:rPr>
              <w:t>sim_survey</w:t>
            </w:r>
            <w:proofErr w:type="spellEnd"/>
            <w:r w:rsidRPr="00F5303E">
              <w:rPr>
                <w:sz w:val="16"/>
                <w:szCs w:val="16"/>
              </w:rPr>
              <w:t>, for simulating age-specific catchability as a logistic curve</w:t>
            </w:r>
          </w:p>
        </w:tc>
      </w:tr>
      <w:tr w:rsidR="002672F4" w:rsidRPr="00F5303E" w14:paraId="1187A331" w14:textId="77777777">
        <w:tc>
          <w:tcPr>
            <w:tcW w:w="0" w:type="auto"/>
          </w:tcPr>
          <w:p w14:paraId="32573071" w14:textId="77777777" w:rsidR="002672F4" w:rsidRPr="00F5303E" w:rsidRDefault="0091018A">
            <w:pPr>
              <w:pStyle w:val="Compact"/>
              <w:rPr>
                <w:sz w:val="16"/>
                <w:szCs w:val="16"/>
              </w:rPr>
            </w:pPr>
            <w:proofErr w:type="spellStart"/>
            <w:r w:rsidRPr="00F5303E">
              <w:rPr>
                <w:rStyle w:val="VerbatimChar"/>
                <w:b/>
                <w:sz w:val="16"/>
                <w:szCs w:val="16"/>
              </w:rPr>
              <w:t>run_strat</w:t>
            </w:r>
            <w:proofErr w:type="spellEnd"/>
          </w:p>
        </w:tc>
        <w:tc>
          <w:tcPr>
            <w:tcW w:w="0" w:type="auto"/>
          </w:tcPr>
          <w:p w14:paraId="55EA1DD7" w14:textId="77777777" w:rsidR="002672F4" w:rsidRPr="00F5303E" w:rsidRDefault="0091018A">
            <w:pPr>
              <w:pStyle w:val="Compact"/>
              <w:rPr>
                <w:sz w:val="16"/>
                <w:szCs w:val="16"/>
              </w:rPr>
            </w:pPr>
            <w:r w:rsidRPr="00F5303E">
              <w:rPr>
                <w:sz w:val="16"/>
                <w:szCs w:val="16"/>
              </w:rPr>
              <w:t>Run a stratified analysis on simulated survey data</w:t>
            </w:r>
          </w:p>
        </w:tc>
      </w:tr>
      <w:tr w:rsidR="002672F4" w:rsidRPr="00F5303E" w14:paraId="1720C8A2" w14:textId="77777777">
        <w:tc>
          <w:tcPr>
            <w:tcW w:w="0" w:type="auto"/>
          </w:tcPr>
          <w:p w14:paraId="1B8C395D" w14:textId="77777777" w:rsidR="002672F4" w:rsidRPr="00F5303E" w:rsidRDefault="0091018A">
            <w:pPr>
              <w:pStyle w:val="Compact"/>
              <w:rPr>
                <w:sz w:val="16"/>
                <w:szCs w:val="16"/>
              </w:rPr>
            </w:pPr>
            <w:proofErr w:type="spellStart"/>
            <w:r w:rsidRPr="00F5303E">
              <w:rPr>
                <w:rStyle w:val="VerbatimChar"/>
                <w:b/>
                <w:sz w:val="16"/>
                <w:szCs w:val="16"/>
              </w:rPr>
              <w:t>strat_error</w:t>
            </w:r>
            <w:proofErr w:type="spellEnd"/>
          </w:p>
        </w:tc>
        <w:tc>
          <w:tcPr>
            <w:tcW w:w="0" w:type="auto"/>
          </w:tcPr>
          <w:p w14:paraId="6D815EDA" w14:textId="77777777" w:rsidR="002672F4" w:rsidRPr="00F5303E" w:rsidRDefault="0091018A">
            <w:pPr>
              <w:pStyle w:val="Compact"/>
              <w:rPr>
                <w:sz w:val="16"/>
                <w:szCs w:val="16"/>
              </w:rPr>
            </w:pPr>
            <w:r w:rsidRPr="00F5303E">
              <w:rPr>
                <w:sz w:val="16"/>
                <w:szCs w:val="16"/>
              </w:rPr>
              <w:t>Calculate the error of stratified estimates (e.g. root mean squared error of stratified estimates from true values)</w:t>
            </w:r>
          </w:p>
        </w:tc>
      </w:tr>
      <w:tr w:rsidR="002672F4" w:rsidRPr="00F5303E" w14:paraId="27272EA7" w14:textId="77777777">
        <w:tc>
          <w:tcPr>
            <w:tcW w:w="0" w:type="auto"/>
          </w:tcPr>
          <w:p w14:paraId="5FBDB702" w14:textId="77777777" w:rsidR="002672F4" w:rsidRPr="00F5303E" w:rsidRDefault="0091018A">
            <w:pPr>
              <w:pStyle w:val="Compact"/>
              <w:rPr>
                <w:sz w:val="16"/>
                <w:szCs w:val="16"/>
              </w:rPr>
            </w:pPr>
            <w:proofErr w:type="spellStart"/>
            <w:r w:rsidRPr="00F5303E">
              <w:rPr>
                <w:rStyle w:val="VerbatimChar"/>
                <w:b/>
                <w:sz w:val="16"/>
                <w:szCs w:val="16"/>
              </w:rPr>
              <w:t>test_surveys</w:t>
            </w:r>
            <w:proofErr w:type="spellEnd"/>
          </w:p>
        </w:tc>
        <w:tc>
          <w:tcPr>
            <w:tcW w:w="0" w:type="auto"/>
          </w:tcPr>
          <w:p w14:paraId="0C229E7F" w14:textId="77777777" w:rsidR="002672F4" w:rsidRPr="00F5303E" w:rsidRDefault="0091018A">
            <w:pPr>
              <w:pStyle w:val="Compact"/>
              <w:rPr>
                <w:sz w:val="16"/>
                <w:szCs w:val="16"/>
              </w:rPr>
            </w:pPr>
            <w:r w:rsidRPr="00F5303E">
              <w:rPr>
                <w:sz w:val="16"/>
                <w:szCs w:val="16"/>
              </w:rPr>
              <w:t xml:space="preserve">Test the sampling design of multiple surveys using a stratified analysis (internally loops over </w:t>
            </w:r>
            <w:proofErr w:type="spellStart"/>
            <w:r w:rsidRPr="00F5303E">
              <w:rPr>
                <w:rStyle w:val="VerbatimChar"/>
                <w:sz w:val="16"/>
                <w:szCs w:val="16"/>
              </w:rPr>
              <w:t>sim_survey</w:t>
            </w:r>
            <w:proofErr w:type="spellEnd"/>
            <w:r w:rsidRPr="00F5303E">
              <w:rPr>
                <w:sz w:val="16"/>
                <w:szCs w:val="16"/>
              </w:rPr>
              <w:t xml:space="preserve">, </w:t>
            </w:r>
            <w:proofErr w:type="spellStart"/>
            <w:r w:rsidRPr="00F5303E">
              <w:rPr>
                <w:rStyle w:val="VerbatimChar"/>
                <w:sz w:val="16"/>
                <w:szCs w:val="16"/>
              </w:rPr>
              <w:t>run_strat</w:t>
            </w:r>
            <w:proofErr w:type="spellEnd"/>
            <w:r w:rsidRPr="00F5303E">
              <w:rPr>
                <w:sz w:val="16"/>
                <w:szCs w:val="16"/>
              </w:rPr>
              <w:t xml:space="preserve"> and </w:t>
            </w:r>
            <w:proofErr w:type="spellStart"/>
            <w:r w:rsidRPr="00F5303E">
              <w:rPr>
                <w:rStyle w:val="VerbatimChar"/>
                <w:sz w:val="16"/>
                <w:szCs w:val="16"/>
              </w:rPr>
              <w:t>strat_error</w:t>
            </w:r>
            <w:proofErr w:type="spellEnd"/>
            <w:r w:rsidRPr="00F5303E">
              <w:rPr>
                <w:sz w:val="16"/>
                <w:szCs w:val="16"/>
              </w:rPr>
              <w:t>)</w:t>
            </w:r>
          </w:p>
        </w:tc>
      </w:tr>
      <w:tr w:rsidR="002672F4" w:rsidRPr="00F5303E" w14:paraId="7A790EF2" w14:textId="77777777">
        <w:tc>
          <w:tcPr>
            <w:tcW w:w="0" w:type="auto"/>
          </w:tcPr>
          <w:p w14:paraId="25357F35" w14:textId="77777777" w:rsidR="002672F4" w:rsidRPr="00F5303E" w:rsidRDefault="0091018A" w:rsidP="00F5303E">
            <w:pPr>
              <w:pStyle w:val="Compact"/>
              <w:ind w:left="360"/>
              <w:rPr>
                <w:sz w:val="16"/>
                <w:szCs w:val="16"/>
              </w:rPr>
            </w:pPr>
            <w:proofErr w:type="spellStart"/>
            <w:r w:rsidRPr="00F5303E">
              <w:rPr>
                <w:rStyle w:val="VerbatimChar"/>
                <w:sz w:val="16"/>
                <w:szCs w:val="16"/>
              </w:rPr>
              <w:t>expand_surveys</w:t>
            </w:r>
            <w:proofErr w:type="spellEnd"/>
          </w:p>
        </w:tc>
        <w:tc>
          <w:tcPr>
            <w:tcW w:w="0" w:type="auto"/>
          </w:tcPr>
          <w:p w14:paraId="105DD31F" w14:textId="77777777" w:rsidR="002672F4" w:rsidRPr="00F5303E" w:rsidRDefault="0091018A">
            <w:pPr>
              <w:pStyle w:val="Compact"/>
              <w:rPr>
                <w:sz w:val="16"/>
                <w:szCs w:val="16"/>
              </w:rPr>
            </w:pPr>
            <w:r w:rsidRPr="00F5303E">
              <w:rPr>
                <w:sz w:val="16"/>
                <w:szCs w:val="16"/>
              </w:rPr>
              <w:t xml:space="preserve">Create a data frame, for use in </w:t>
            </w:r>
            <w:proofErr w:type="spellStart"/>
            <w:r w:rsidRPr="00F5303E">
              <w:rPr>
                <w:rStyle w:val="VerbatimChar"/>
                <w:sz w:val="16"/>
                <w:szCs w:val="16"/>
              </w:rPr>
              <w:t>test_surveys</w:t>
            </w:r>
            <w:proofErr w:type="spellEnd"/>
            <w:r w:rsidRPr="00F5303E">
              <w:rPr>
                <w:sz w:val="16"/>
                <w:szCs w:val="16"/>
              </w:rPr>
              <w:t>, with all combinations of supplied survey settings</w:t>
            </w:r>
          </w:p>
        </w:tc>
      </w:tr>
    </w:tbl>
    <w:p w14:paraId="113F4D15" w14:textId="77777777" w:rsidR="002672F4" w:rsidRDefault="002672F4">
      <w:pPr>
        <w:pStyle w:val="BodyText"/>
      </w:pPr>
    </w:p>
    <w:p w14:paraId="447CD926" w14:textId="77777777" w:rsidR="002672F4" w:rsidRDefault="0091018A">
      <w:pPr>
        <w:pStyle w:val="Heading2"/>
      </w:pPr>
      <w:bookmarkStart w:id="10" w:name="simulate-abundance"/>
      <w:r>
        <w:t>Simulate abundance</w:t>
      </w:r>
      <w:bookmarkEnd w:id="10"/>
    </w:p>
    <w:p w14:paraId="04A35B54" w14:textId="77777777" w:rsidR="002672F4" w:rsidRDefault="0091018A">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09F354CD" w14:textId="77777777" w:rsidR="002672F4" w:rsidRDefault="00C51399">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708E130" w14:textId="77777777" w:rsidR="002672F4" w:rsidRDefault="0091018A">
      <w:pPr>
        <w:pStyle w:val="FirstParagraph"/>
      </w:pPr>
      <w:r>
        <w:lastRenderedPageBreak/>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[10],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xml:space="preserve">, respectively). This structure allows for autocorrelation in process errors across ages and years (i.e. total mortality can be made to be more similar for fish that are closer together in age and/or time). Abundance at age is then converted to abundance at length using the original von </w:t>
      </w:r>
      <w:proofErr w:type="spellStart"/>
      <w:r>
        <w:t>Bertalanffy</w:t>
      </w:r>
      <w:proofErr w:type="spellEnd"/>
      <w:r>
        <w:t xml:space="preserve"> growth curve [11]:</w:t>
      </w:r>
    </w:p>
    <w:p w14:paraId="0AB3C86E" w14:textId="77777777" w:rsidR="002672F4" w:rsidRDefault="0091018A">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2E1CDD35" w14:textId="77777777" w:rsidR="002672F4" w:rsidRDefault="0091018A">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Abundance in discrete length groups, </w:t>
      </w:r>
      <m:oMath>
        <m:sSubSup>
          <m:sSubSupPr>
            <m:ctrlPr>
              <w:rPr>
                <w:rFonts w:ascii="Cambria Math" w:hAnsi="Cambria Math"/>
              </w:rPr>
            </m:ctrlPr>
          </m:sSubSupPr>
          <m:e>
            <m:r>
              <w:rPr>
                <w:rFonts w:ascii="Cambria Math" w:hAnsi="Cambria Math"/>
              </w:rPr>
              <m:t>l</m:t>
            </m:r>
          </m:e>
          <m:sub>
            <m:r>
              <m:rPr>
                <m:sty m:val="p"/>
              </m:rPr>
              <w:rPr>
                <w:rFonts w:ascii="Cambria Math" w:hAnsi="Cambria Math"/>
              </w:rPr>
              <m:t>group</m:t>
            </m:r>
          </m:sub>
          <m:sup>
            <m:r>
              <w:rPr>
                <w:rFonts w:ascii="Cambria Math" w:hAnsi="Cambria Math"/>
              </w:rPr>
              <m:t>N</m:t>
            </m:r>
          </m:sup>
        </m:sSubSup>
      </m:oMath>
      <w:r>
        <w:t>, was determined by using this formula to calculate the probability of being within a specific length group given age and then using the resultant length-age-key to convert abundance at age to abundance at length. Though some typical relationships have yet to be implemented (e.g. stock-recruitment), this formulation facilitates the simulation of age-structured populations that are dynamic enough to test an array of survey designs.</w:t>
      </w:r>
    </w:p>
    <w:p w14:paraId="245F0B67" w14:textId="77777777" w:rsidR="002672F4" w:rsidRDefault="0091018A">
      <w:pPr>
        <w:pStyle w:val="TableCaption"/>
      </w:pPr>
      <w:r>
        <w:lastRenderedPageBreak/>
        <w:t xml:space="preserve">Table 3: Default </w:t>
      </w:r>
      <w:proofErr w:type="spellStart"/>
      <w:r>
        <w:rPr>
          <w:rStyle w:val="VerbatimChar"/>
        </w:rPr>
        <w:t>sim_abundance</w:t>
      </w:r>
      <w:proofErr w:type="spellEnd"/>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3: Default sim_abundance function call, with descriptions, default values and associated parameter symbols of key arguments."/>
      </w:tblPr>
      <w:tblGrid>
        <w:gridCol w:w="4077"/>
        <w:gridCol w:w="4423"/>
        <w:gridCol w:w="860"/>
      </w:tblGrid>
      <w:tr w:rsidR="002672F4" w:rsidRPr="00F5303E" w14:paraId="612AA75B" w14:textId="77777777">
        <w:tc>
          <w:tcPr>
            <w:tcW w:w="0" w:type="auto"/>
            <w:tcBorders>
              <w:bottom w:val="single" w:sz="0" w:space="0" w:color="auto"/>
            </w:tcBorders>
            <w:vAlign w:val="bottom"/>
          </w:tcPr>
          <w:p w14:paraId="6D453D64" w14:textId="77777777"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14:paraId="14511067" w14:textId="77777777"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14:paraId="04EF08A0" w14:textId="77777777" w:rsidR="002672F4" w:rsidRPr="00F5303E" w:rsidRDefault="0091018A">
            <w:pPr>
              <w:pStyle w:val="Compact"/>
              <w:rPr>
                <w:sz w:val="16"/>
                <w:szCs w:val="16"/>
              </w:rPr>
            </w:pPr>
            <w:r w:rsidRPr="00F5303E">
              <w:rPr>
                <w:b/>
                <w:sz w:val="16"/>
                <w:szCs w:val="16"/>
              </w:rPr>
              <w:t>Symbol</w:t>
            </w:r>
          </w:p>
        </w:tc>
      </w:tr>
      <w:tr w:rsidR="002672F4" w:rsidRPr="00F5303E" w14:paraId="2970C9E1" w14:textId="77777777">
        <w:tc>
          <w:tcPr>
            <w:tcW w:w="0" w:type="auto"/>
          </w:tcPr>
          <w:p w14:paraId="3C6347F8" w14:textId="77777777" w:rsidR="002672F4" w:rsidRPr="00F5303E" w:rsidRDefault="0091018A">
            <w:pPr>
              <w:pStyle w:val="Compact"/>
              <w:rPr>
                <w:sz w:val="16"/>
                <w:szCs w:val="16"/>
              </w:rPr>
            </w:pPr>
            <w:proofErr w:type="spellStart"/>
            <w:r w:rsidRPr="00F5303E">
              <w:rPr>
                <w:rStyle w:val="VerbatimChar"/>
                <w:sz w:val="16"/>
                <w:szCs w:val="16"/>
              </w:rPr>
              <w:t>sim_</w:t>
            </w:r>
            <w:proofErr w:type="gramStart"/>
            <w:r w:rsidRPr="00F5303E">
              <w:rPr>
                <w:rStyle w:val="VerbatimChar"/>
                <w:sz w:val="16"/>
                <w:szCs w:val="16"/>
              </w:rPr>
              <w:t>abundance</w:t>
            </w:r>
            <w:proofErr w:type="spellEnd"/>
            <w:r w:rsidRPr="00F5303E">
              <w:rPr>
                <w:rStyle w:val="VerbatimChar"/>
                <w:sz w:val="16"/>
                <w:szCs w:val="16"/>
              </w:rPr>
              <w:t>(</w:t>
            </w:r>
            <w:proofErr w:type="gramEnd"/>
          </w:p>
        </w:tc>
        <w:tc>
          <w:tcPr>
            <w:tcW w:w="0" w:type="auto"/>
          </w:tcPr>
          <w:p w14:paraId="47CCBCE0" w14:textId="77777777" w:rsidR="002672F4" w:rsidRPr="00F5303E" w:rsidRDefault="0091018A">
            <w:pPr>
              <w:pStyle w:val="Compact"/>
              <w:rPr>
                <w:sz w:val="16"/>
                <w:szCs w:val="16"/>
              </w:rPr>
            </w:pPr>
            <w:r w:rsidRPr="00F5303E">
              <w:rPr>
                <w:sz w:val="16"/>
                <w:szCs w:val="16"/>
              </w:rPr>
              <w:t> </w:t>
            </w:r>
          </w:p>
        </w:tc>
        <w:tc>
          <w:tcPr>
            <w:tcW w:w="0" w:type="auto"/>
          </w:tcPr>
          <w:p w14:paraId="1476B7AB" w14:textId="77777777" w:rsidR="002672F4" w:rsidRPr="00F5303E" w:rsidRDefault="0091018A">
            <w:pPr>
              <w:pStyle w:val="Compact"/>
              <w:rPr>
                <w:sz w:val="16"/>
                <w:szCs w:val="16"/>
              </w:rPr>
            </w:pPr>
            <w:r w:rsidRPr="00F5303E">
              <w:rPr>
                <w:sz w:val="16"/>
                <w:szCs w:val="16"/>
              </w:rPr>
              <w:t> </w:t>
            </w:r>
          </w:p>
        </w:tc>
      </w:tr>
      <w:tr w:rsidR="002672F4" w:rsidRPr="00F5303E" w14:paraId="2E97885D" w14:textId="77777777">
        <w:tc>
          <w:tcPr>
            <w:tcW w:w="0" w:type="auto"/>
          </w:tcPr>
          <w:p w14:paraId="66FD7D66" w14:textId="77777777" w:rsidR="002672F4" w:rsidRPr="00F5303E" w:rsidRDefault="0091018A">
            <w:pPr>
              <w:pStyle w:val="Compact"/>
              <w:rPr>
                <w:sz w:val="16"/>
                <w:szCs w:val="16"/>
              </w:rPr>
            </w:pPr>
            <w:r w:rsidRPr="00F5303E">
              <w:rPr>
                <w:rStyle w:val="VerbatimChar"/>
                <w:sz w:val="16"/>
                <w:szCs w:val="16"/>
              </w:rPr>
              <w:t xml:space="preserve"> ages = 1:20,</w:t>
            </w:r>
          </w:p>
        </w:tc>
        <w:tc>
          <w:tcPr>
            <w:tcW w:w="0" w:type="auto"/>
          </w:tcPr>
          <w:p w14:paraId="25C0A8E5" w14:textId="77777777" w:rsidR="002672F4" w:rsidRPr="00F5303E" w:rsidRDefault="0091018A">
            <w:pPr>
              <w:pStyle w:val="Compact"/>
              <w:rPr>
                <w:sz w:val="16"/>
                <w:szCs w:val="16"/>
              </w:rPr>
            </w:pPr>
            <w:r w:rsidRPr="00F5303E">
              <w:rPr>
                <w:sz w:val="16"/>
                <w:szCs w:val="16"/>
              </w:rPr>
              <w:t>Ages</w:t>
            </w:r>
          </w:p>
        </w:tc>
        <w:tc>
          <w:tcPr>
            <w:tcW w:w="0" w:type="auto"/>
          </w:tcPr>
          <w:p w14:paraId="6B1C0FD0" w14:textId="77777777" w:rsidR="002672F4" w:rsidRPr="00F5303E" w:rsidRDefault="0091018A">
            <w:pPr>
              <w:pStyle w:val="Compact"/>
              <w:rPr>
                <w:sz w:val="16"/>
                <w:szCs w:val="16"/>
              </w:rPr>
            </w:pPr>
            <m:oMathPara>
              <m:oMath>
                <m:r>
                  <w:rPr>
                    <w:rFonts w:ascii="Cambria Math" w:hAnsi="Cambria Math"/>
                    <w:sz w:val="16"/>
                    <w:szCs w:val="16"/>
                  </w:rPr>
                  <m:t>a</m:t>
                </m:r>
              </m:oMath>
            </m:oMathPara>
          </w:p>
        </w:tc>
      </w:tr>
      <w:tr w:rsidR="002672F4" w:rsidRPr="00F5303E" w14:paraId="07A23D63" w14:textId="77777777">
        <w:tc>
          <w:tcPr>
            <w:tcW w:w="0" w:type="auto"/>
          </w:tcPr>
          <w:p w14:paraId="06571D8C" w14:textId="77777777" w:rsidR="002672F4" w:rsidRPr="00F5303E" w:rsidRDefault="0091018A">
            <w:pPr>
              <w:pStyle w:val="Compact"/>
              <w:rPr>
                <w:sz w:val="16"/>
                <w:szCs w:val="16"/>
              </w:rPr>
            </w:pPr>
            <w:r w:rsidRPr="00F5303E">
              <w:rPr>
                <w:rStyle w:val="VerbatimChar"/>
                <w:sz w:val="16"/>
                <w:szCs w:val="16"/>
              </w:rPr>
              <w:t xml:space="preserve"> years = 1:20,</w:t>
            </w:r>
          </w:p>
        </w:tc>
        <w:tc>
          <w:tcPr>
            <w:tcW w:w="0" w:type="auto"/>
          </w:tcPr>
          <w:p w14:paraId="57153B75" w14:textId="77777777" w:rsidR="002672F4" w:rsidRPr="00F5303E" w:rsidRDefault="0091018A">
            <w:pPr>
              <w:pStyle w:val="Compact"/>
              <w:rPr>
                <w:sz w:val="16"/>
                <w:szCs w:val="16"/>
              </w:rPr>
            </w:pPr>
            <w:r w:rsidRPr="00F5303E">
              <w:rPr>
                <w:sz w:val="16"/>
                <w:szCs w:val="16"/>
              </w:rPr>
              <w:t>Years</w:t>
            </w:r>
          </w:p>
        </w:tc>
        <w:tc>
          <w:tcPr>
            <w:tcW w:w="0" w:type="auto"/>
          </w:tcPr>
          <w:p w14:paraId="6496C8CD" w14:textId="77777777" w:rsidR="002672F4" w:rsidRPr="00F5303E" w:rsidRDefault="0091018A">
            <w:pPr>
              <w:pStyle w:val="Compact"/>
              <w:rPr>
                <w:sz w:val="16"/>
                <w:szCs w:val="16"/>
              </w:rPr>
            </w:pPr>
            <m:oMathPara>
              <m:oMath>
                <m:r>
                  <w:rPr>
                    <w:rFonts w:ascii="Cambria Math" w:hAnsi="Cambria Math"/>
                    <w:sz w:val="16"/>
                    <w:szCs w:val="16"/>
                  </w:rPr>
                  <m:t>y</m:t>
                </m:r>
              </m:oMath>
            </m:oMathPara>
          </w:p>
        </w:tc>
      </w:tr>
      <w:tr w:rsidR="002672F4" w:rsidRPr="00F5303E" w14:paraId="230457E2" w14:textId="77777777">
        <w:tc>
          <w:tcPr>
            <w:tcW w:w="0" w:type="auto"/>
          </w:tcPr>
          <w:p w14:paraId="7619BB6E" w14:textId="77777777" w:rsidR="002672F4" w:rsidRPr="00F5303E" w:rsidRDefault="0091018A">
            <w:pPr>
              <w:pStyle w:val="Compact"/>
              <w:rPr>
                <w:sz w:val="16"/>
                <w:szCs w:val="16"/>
              </w:rPr>
            </w:pPr>
            <w:r w:rsidRPr="00F5303E">
              <w:rPr>
                <w:rStyle w:val="VerbatimChar"/>
                <w:sz w:val="16"/>
                <w:szCs w:val="16"/>
              </w:rPr>
              <w:t xml:space="preserve"> R = </w:t>
            </w:r>
            <w:proofErr w:type="spellStart"/>
            <w:r w:rsidRPr="00F5303E">
              <w:rPr>
                <w:rStyle w:val="VerbatimChar"/>
                <w:sz w:val="16"/>
                <w:szCs w:val="16"/>
              </w:rPr>
              <w:t>sim_</w:t>
            </w:r>
            <w:proofErr w:type="gramStart"/>
            <w:r w:rsidRPr="00F5303E">
              <w:rPr>
                <w:rStyle w:val="VerbatimChar"/>
                <w:sz w:val="16"/>
                <w:szCs w:val="16"/>
              </w:rPr>
              <w:t>R</w:t>
            </w:r>
            <w:proofErr w:type="spellEnd"/>
            <w:r w:rsidRPr="00F5303E">
              <w:rPr>
                <w:rStyle w:val="VerbatimChar"/>
                <w:sz w:val="16"/>
                <w:szCs w:val="16"/>
              </w:rPr>
              <w:t>(</w:t>
            </w:r>
            <w:proofErr w:type="gramEnd"/>
            <w:r w:rsidRPr="00F5303E">
              <w:rPr>
                <w:rStyle w:val="VerbatimChar"/>
                <w:sz w:val="16"/>
                <w:szCs w:val="16"/>
              </w:rPr>
              <w:t>mean = 30000000,</w:t>
            </w:r>
          </w:p>
        </w:tc>
        <w:tc>
          <w:tcPr>
            <w:tcW w:w="0" w:type="auto"/>
          </w:tcPr>
          <w:p w14:paraId="54385B34" w14:textId="77777777" w:rsidR="002672F4" w:rsidRPr="00F5303E" w:rsidRDefault="0091018A">
            <w:pPr>
              <w:pStyle w:val="Compact"/>
              <w:rPr>
                <w:sz w:val="16"/>
                <w:szCs w:val="16"/>
              </w:rPr>
            </w:pPr>
            <w:r w:rsidRPr="00F5303E">
              <w:rPr>
                <w:sz w:val="16"/>
                <w:szCs w:val="16"/>
              </w:rPr>
              <w:t>Mean recruitment</w:t>
            </w:r>
            <w:r w:rsidRPr="00F5303E">
              <w:rPr>
                <w:sz w:val="16"/>
                <w:szCs w:val="16"/>
                <w:vertAlign w:val="superscript"/>
              </w:rPr>
              <w:t>1</w:t>
            </w:r>
          </w:p>
        </w:tc>
        <w:tc>
          <w:tcPr>
            <w:tcW w:w="0" w:type="auto"/>
          </w:tcPr>
          <w:p w14:paraId="110FB7A1"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2672F4" w:rsidRPr="00F5303E" w14:paraId="09C24444" w14:textId="77777777">
        <w:tc>
          <w:tcPr>
            <w:tcW w:w="0" w:type="auto"/>
          </w:tcPr>
          <w:p w14:paraId="78AC3C02"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log_sd</w:t>
            </w:r>
            <w:proofErr w:type="spellEnd"/>
            <w:r w:rsidRPr="00F5303E">
              <w:rPr>
                <w:rStyle w:val="VerbatimChar"/>
                <w:sz w:val="16"/>
                <w:szCs w:val="16"/>
              </w:rPr>
              <w:t xml:space="preserve"> = 0.5),</w:t>
            </w:r>
          </w:p>
        </w:tc>
        <w:tc>
          <w:tcPr>
            <w:tcW w:w="0" w:type="auto"/>
          </w:tcPr>
          <w:p w14:paraId="028720CD" w14:textId="77777777" w:rsidR="002672F4" w:rsidRPr="00F5303E" w:rsidRDefault="0091018A">
            <w:pPr>
              <w:pStyle w:val="Compact"/>
              <w:rPr>
                <w:sz w:val="16"/>
                <w:szCs w:val="16"/>
              </w:rPr>
            </w:pPr>
            <w:r w:rsidRPr="00F5303E">
              <w:rPr>
                <w:sz w:val="16"/>
                <w:szCs w:val="16"/>
              </w:rPr>
              <w:t>Standard deviation of log-recruitment</w:t>
            </w:r>
          </w:p>
        </w:tc>
        <w:tc>
          <w:tcPr>
            <w:tcW w:w="0" w:type="auto"/>
          </w:tcPr>
          <w:p w14:paraId="1502068E"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2672F4" w:rsidRPr="00F5303E" w14:paraId="3AF5B5D4" w14:textId="77777777">
        <w:tc>
          <w:tcPr>
            <w:tcW w:w="0" w:type="auto"/>
          </w:tcPr>
          <w:p w14:paraId="7CC1A48A" w14:textId="77777777" w:rsidR="002672F4" w:rsidRPr="00F5303E" w:rsidRDefault="0091018A">
            <w:pPr>
              <w:pStyle w:val="Compact"/>
              <w:rPr>
                <w:sz w:val="16"/>
                <w:szCs w:val="16"/>
              </w:rPr>
            </w:pPr>
            <w:r w:rsidRPr="00F5303E">
              <w:rPr>
                <w:rStyle w:val="VerbatimChar"/>
                <w:sz w:val="16"/>
                <w:szCs w:val="16"/>
              </w:rPr>
              <w:t xml:space="preserve"> Z = </w:t>
            </w:r>
            <w:proofErr w:type="spellStart"/>
            <w:r w:rsidRPr="00F5303E">
              <w:rPr>
                <w:rStyle w:val="VerbatimChar"/>
                <w:sz w:val="16"/>
                <w:szCs w:val="16"/>
              </w:rPr>
              <w:t>sim_</w:t>
            </w:r>
            <w:proofErr w:type="gramStart"/>
            <w:r w:rsidRPr="00F5303E">
              <w:rPr>
                <w:rStyle w:val="VerbatimChar"/>
                <w:sz w:val="16"/>
                <w:szCs w:val="16"/>
              </w:rPr>
              <w:t>Z</w:t>
            </w:r>
            <w:proofErr w:type="spellEnd"/>
            <w:r w:rsidRPr="00F5303E">
              <w:rPr>
                <w:rStyle w:val="VerbatimChar"/>
                <w:sz w:val="16"/>
                <w:szCs w:val="16"/>
              </w:rPr>
              <w:t>(</w:t>
            </w:r>
            <w:proofErr w:type="gramEnd"/>
            <w:r w:rsidRPr="00F5303E">
              <w:rPr>
                <w:rStyle w:val="VerbatimChar"/>
                <w:sz w:val="16"/>
                <w:szCs w:val="16"/>
              </w:rPr>
              <w:t>mean = 0.5,</w:t>
            </w:r>
          </w:p>
        </w:tc>
        <w:tc>
          <w:tcPr>
            <w:tcW w:w="0" w:type="auto"/>
          </w:tcPr>
          <w:p w14:paraId="2BD2390C" w14:textId="77777777" w:rsidR="002672F4" w:rsidRPr="00F5303E" w:rsidRDefault="0091018A">
            <w:pPr>
              <w:pStyle w:val="Compact"/>
              <w:rPr>
                <w:sz w:val="16"/>
                <w:szCs w:val="16"/>
              </w:rPr>
            </w:pPr>
            <w:r w:rsidRPr="00F5303E">
              <w:rPr>
                <w:sz w:val="16"/>
                <w:szCs w:val="16"/>
              </w:rPr>
              <w:t>Mean total mortality</w:t>
            </w:r>
            <w:r w:rsidRPr="00F5303E">
              <w:rPr>
                <w:sz w:val="16"/>
                <w:szCs w:val="16"/>
                <w:vertAlign w:val="superscript"/>
              </w:rPr>
              <w:t>2</w:t>
            </w:r>
          </w:p>
        </w:tc>
        <w:tc>
          <w:tcPr>
            <w:tcW w:w="0" w:type="auto"/>
          </w:tcPr>
          <w:p w14:paraId="3AE33F07"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2672F4" w:rsidRPr="00F5303E" w14:paraId="72489265" w14:textId="77777777">
        <w:tc>
          <w:tcPr>
            <w:tcW w:w="0" w:type="auto"/>
          </w:tcPr>
          <w:p w14:paraId="7F4D4806"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log_sd</w:t>
            </w:r>
            <w:proofErr w:type="spellEnd"/>
            <w:r w:rsidRPr="00F5303E">
              <w:rPr>
                <w:rStyle w:val="VerbatimChar"/>
                <w:sz w:val="16"/>
                <w:szCs w:val="16"/>
              </w:rPr>
              <w:t xml:space="preserve"> = 0.2,</w:t>
            </w:r>
          </w:p>
        </w:tc>
        <w:tc>
          <w:tcPr>
            <w:tcW w:w="0" w:type="auto"/>
          </w:tcPr>
          <w:p w14:paraId="52D10F5B" w14:textId="77777777" w:rsidR="002672F4" w:rsidRPr="00F5303E" w:rsidRDefault="0091018A">
            <w:pPr>
              <w:pStyle w:val="Compact"/>
              <w:rPr>
                <w:sz w:val="16"/>
                <w:szCs w:val="16"/>
              </w:rPr>
            </w:pPr>
            <w:r w:rsidRPr="00F5303E">
              <w:rPr>
                <w:sz w:val="16"/>
                <w:szCs w:val="16"/>
              </w:rPr>
              <w:t>Standard deviation of total mortality (log)</w:t>
            </w:r>
          </w:p>
        </w:tc>
        <w:tc>
          <w:tcPr>
            <w:tcW w:w="0" w:type="auto"/>
          </w:tcPr>
          <w:p w14:paraId="3946F598"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2672F4" w:rsidRPr="00F5303E" w14:paraId="5D2B3BB7" w14:textId="77777777">
        <w:tc>
          <w:tcPr>
            <w:tcW w:w="0" w:type="auto"/>
          </w:tcPr>
          <w:p w14:paraId="65252626"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phi_age</w:t>
            </w:r>
            <w:proofErr w:type="spellEnd"/>
            <w:r w:rsidRPr="00F5303E">
              <w:rPr>
                <w:rStyle w:val="VerbatimChar"/>
                <w:sz w:val="16"/>
                <w:szCs w:val="16"/>
              </w:rPr>
              <w:t xml:space="preserve"> = 0.9,</w:t>
            </w:r>
          </w:p>
        </w:tc>
        <w:tc>
          <w:tcPr>
            <w:tcW w:w="0" w:type="auto"/>
          </w:tcPr>
          <w:p w14:paraId="5D356A93" w14:textId="77777777" w:rsidR="002672F4" w:rsidRPr="00F5303E" w:rsidRDefault="0091018A">
            <w:pPr>
              <w:pStyle w:val="Compact"/>
              <w:rPr>
                <w:sz w:val="16"/>
                <w:szCs w:val="16"/>
              </w:rPr>
            </w:pPr>
            <w:r w:rsidRPr="00F5303E">
              <w:rPr>
                <w:sz w:val="16"/>
                <w:szCs w:val="16"/>
              </w:rPr>
              <w:t>Correlation across ages in error around total mortality</w:t>
            </w:r>
          </w:p>
        </w:tc>
        <w:tc>
          <w:tcPr>
            <w:tcW w:w="0" w:type="auto"/>
          </w:tcPr>
          <w:p w14:paraId="65468362"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2672F4" w:rsidRPr="00F5303E" w14:paraId="55E97C44" w14:textId="77777777">
        <w:tc>
          <w:tcPr>
            <w:tcW w:w="0" w:type="auto"/>
          </w:tcPr>
          <w:p w14:paraId="5E9EB1A5"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phi_year</w:t>
            </w:r>
            <w:proofErr w:type="spellEnd"/>
            <w:r w:rsidRPr="00F5303E">
              <w:rPr>
                <w:rStyle w:val="VerbatimChar"/>
                <w:sz w:val="16"/>
                <w:szCs w:val="16"/>
              </w:rPr>
              <w:t xml:space="preserve"> = 0.5),</w:t>
            </w:r>
          </w:p>
        </w:tc>
        <w:tc>
          <w:tcPr>
            <w:tcW w:w="0" w:type="auto"/>
          </w:tcPr>
          <w:p w14:paraId="091202CD" w14:textId="77777777" w:rsidR="002672F4" w:rsidRPr="00F5303E" w:rsidRDefault="0091018A">
            <w:pPr>
              <w:pStyle w:val="Compact"/>
              <w:rPr>
                <w:sz w:val="16"/>
                <w:szCs w:val="16"/>
              </w:rPr>
            </w:pPr>
            <w:r w:rsidRPr="00F5303E">
              <w:rPr>
                <w:sz w:val="16"/>
                <w:szCs w:val="16"/>
              </w:rPr>
              <w:t>Correlation across years in error around total mortality</w:t>
            </w:r>
          </w:p>
        </w:tc>
        <w:tc>
          <w:tcPr>
            <w:tcW w:w="0" w:type="auto"/>
          </w:tcPr>
          <w:p w14:paraId="13022F9E"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2672F4" w:rsidRPr="00F5303E" w14:paraId="03EC21C6" w14:textId="77777777">
        <w:tc>
          <w:tcPr>
            <w:tcW w:w="0" w:type="auto"/>
          </w:tcPr>
          <w:p w14:paraId="79511B8F" w14:textId="77777777" w:rsidR="002672F4" w:rsidRPr="00F5303E" w:rsidRDefault="0091018A">
            <w:pPr>
              <w:pStyle w:val="Compact"/>
              <w:rPr>
                <w:sz w:val="16"/>
                <w:szCs w:val="16"/>
              </w:rPr>
            </w:pPr>
            <w:r w:rsidRPr="00F5303E">
              <w:rPr>
                <w:rStyle w:val="VerbatimChar"/>
                <w:sz w:val="16"/>
                <w:szCs w:val="16"/>
              </w:rPr>
              <w:t xml:space="preserve"> growth = </w:t>
            </w:r>
            <w:proofErr w:type="spellStart"/>
            <w:r w:rsidRPr="00F5303E">
              <w:rPr>
                <w:rStyle w:val="VerbatimChar"/>
                <w:sz w:val="16"/>
                <w:szCs w:val="16"/>
              </w:rPr>
              <w:t>sim_</w:t>
            </w:r>
            <w:proofErr w:type="gramStart"/>
            <w:r w:rsidRPr="00F5303E">
              <w:rPr>
                <w:rStyle w:val="VerbatimChar"/>
                <w:sz w:val="16"/>
                <w:szCs w:val="16"/>
              </w:rPr>
              <w:t>vonB</w:t>
            </w:r>
            <w:proofErr w:type="spellEnd"/>
            <w:r w:rsidRPr="00F5303E">
              <w:rPr>
                <w:rStyle w:val="VerbatimChar"/>
                <w:sz w:val="16"/>
                <w:szCs w:val="16"/>
              </w:rPr>
              <w:t>(</w:t>
            </w:r>
            <w:proofErr w:type="spellStart"/>
            <w:proofErr w:type="gramEnd"/>
            <w:r w:rsidRPr="00F5303E">
              <w:rPr>
                <w:rStyle w:val="VerbatimChar"/>
                <w:sz w:val="16"/>
                <w:szCs w:val="16"/>
              </w:rPr>
              <w:t>Linf</w:t>
            </w:r>
            <w:proofErr w:type="spellEnd"/>
            <w:r w:rsidRPr="00F5303E">
              <w:rPr>
                <w:rStyle w:val="VerbatimChar"/>
                <w:sz w:val="16"/>
                <w:szCs w:val="16"/>
              </w:rPr>
              <w:t xml:space="preserve"> = 120,</w:t>
            </w:r>
          </w:p>
        </w:tc>
        <w:tc>
          <w:tcPr>
            <w:tcW w:w="0" w:type="auto"/>
          </w:tcPr>
          <w:p w14:paraId="379B3B81" w14:textId="77777777" w:rsidR="002672F4" w:rsidRPr="00F5303E" w:rsidRDefault="0091018A">
            <w:pPr>
              <w:pStyle w:val="Compact"/>
              <w:rPr>
                <w:sz w:val="16"/>
                <w:szCs w:val="16"/>
              </w:rPr>
            </w:pPr>
            <w:r w:rsidRPr="00F5303E">
              <w:rPr>
                <w:sz w:val="16"/>
                <w:szCs w:val="16"/>
              </w:rPr>
              <w:t>Mean asymptotic length (cm)</w:t>
            </w:r>
          </w:p>
        </w:tc>
        <w:tc>
          <w:tcPr>
            <w:tcW w:w="0" w:type="auto"/>
          </w:tcPr>
          <w:p w14:paraId="594695C2"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2672F4" w:rsidRPr="00F5303E" w14:paraId="498C7090" w14:textId="77777777">
        <w:tc>
          <w:tcPr>
            <w:tcW w:w="0" w:type="auto"/>
          </w:tcPr>
          <w:p w14:paraId="14D86ACB" w14:textId="77777777" w:rsidR="002672F4" w:rsidRPr="00F5303E" w:rsidRDefault="0091018A">
            <w:pPr>
              <w:pStyle w:val="Compact"/>
              <w:rPr>
                <w:sz w:val="16"/>
                <w:szCs w:val="16"/>
              </w:rPr>
            </w:pPr>
            <w:r w:rsidRPr="00F5303E">
              <w:rPr>
                <w:rStyle w:val="VerbatimChar"/>
                <w:sz w:val="16"/>
                <w:szCs w:val="16"/>
              </w:rPr>
              <w:t xml:space="preserve">                   L0 = 5,</w:t>
            </w:r>
          </w:p>
        </w:tc>
        <w:tc>
          <w:tcPr>
            <w:tcW w:w="0" w:type="auto"/>
          </w:tcPr>
          <w:p w14:paraId="4D85BA9F" w14:textId="77777777" w:rsidR="002672F4" w:rsidRPr="00F5303E" w:rsidRDefault="0091018A">
            <w:pPr>
              <w:pStyle w:val="Compact"/>
              <w:rPr>
                <w:sz w:val="16"/>
                <w:szCs w:val="16"/>
              </w:rPr>
            </w:pPr>
            <w:r w:rsidRPr="00F5303E">
              <w:rPr>
                <w:sz w:val="16"/>
                <w:szCs w:val="16"/>
              </w:rPr>
              <w:t>Length in birth year (cm)</w:t>
            </w:r>
          </w:p>
        </w:tc>
        <w:tc>
          <w:tcPr>
            <w:tcW w:w="0" w:type="auto"/>
          </w:tcPr>
          <w:p w14:paraId="1E554D8A"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2672F4" w:rsidRPr="00F5303E" w14:paraId="7BF58B2B" w14:textId="77777777">
        <w:tc>
          <w:tcPr>
            <w:tcW w:w="0" w:type="auto"/>
          </w:tcPr>
          <w:p w14:paraId="2BC71E74" w14:textId="77777777" w:rsidR="002672F4" w:rsidRPr="00F5303E" w:rsidRDefault="0091018A">
            <w:pPr>
              <w:pStyle w:val="Compact"/>
              <w:rPr>
                <w:sz w:val="16"/>
                <w:szCs w:val="16"/>
              </w:rPr>
            </w:pPr>
            <w:r w:rsidRPr="00F5303E">
              <w:rPr>
                <w:rStyle w:val="VerbatimChar"/>
                <w:sz w:val="16"/>
                <w:szCs w:val="16"/>
              </w:rPr>
              <w:t xml:space="preserve">                   K = 0.1,</w:t>
            </w:r>
          </w:p>
        </w:tc>
        <w:tc>
          <w:tcPr>
            <w:tcW w:w="0" w:type="auto"/>
          </w:tcPr>
          <w:p w14:paraId="10E80F53" w14:textId="77777777" w:rsidR="002672F4" w:rsidRPr="00F5303E" w:rsidRDefault="0091018A">
            <w:pPr>
              <w:pStyle w:val="Compact"/>
              <w:rPr>
                <w:sz w:val="16"/>
                <w:szCs w:val="16"/>
              </w:rPr>
            </w:pPr>
            <w:r w:rsidRPr="00F5303E">
              <w:rPr>
                <w:sz w:val="16"/>
                <w:szCs w:val="16"/>
              </w:rPr>
              <w:t>Growth rate</w:t>
            </w:r>
          </w:p>
        </w:tc>
        <w:tc>
          <w:tcPr>
            <w:tcW w:w="0" w:type="auto"/>
          </w:tcPr>
          <w:p w14:paraId="31A0AC0F" w14:textId="77777777"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14:paraId="5098CD30" w14:textId="77777777">
        <w:tc>
          <w:tcPr>
            <w:tcW w:w="0" w:type="auto"/>
          </w:tcPr>
          <w:p w14:paraId="15E8FB04"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log_sd</w:t>
            </w:r>
            <w:proofErr w:type="spellEnd"/>
            <w:r w:rsidRPr="00F5303E">
              <w:rPr>
                <w:rStyle w:val="VerbatimChar"/>
                <w:sz w:val="16"/>
                <w:szCs w:val="16"/>
              </w:rPr>
              <w:t xml:space="preserve"> = 0.1,</w:t>
            </w:r>
          </w:p>
        </w:tc>
        <w:tc>
          <w:tcPr>
            <w:tcW w:w="0" w:type="auto"/>
          </w:tcPr>
          <w:p w14:paraId="25F28ED0" w14:textId="77777777" w:rsidR="002672F4" w:rsidRPr="00F5303E" w:rsidRDefault="0091018A">
            <w:pPr>
              <w:pStyle w:val="Compact"/>
              <w:rPr>
                <w:sz w:val="16"/>
                <w:szCs w:val="16"/>
              </w:rPr>
            </w:pPr>
            <w:r w:rsidRPr="00F5303E">
              <w:rPr>
                <w:sz w:val="16"/>
                <w:szCs w:val="16"/>
              </w:rPr>
              <w:t xml:space="preserve">Standard deviation of the von </w:t>
            </w:r>
            <w:proofErr w:type="spellStart"/>
            <w:r w:rsidRPr="00F5303E">
              <w:rPr>
                <w:sz w:val="16"/>
                <w:szCs w:val="16"/>
              </w:rPr>
              <w:t>Bertalanffy</w:t>
            </w:r>
            <w:proofErr w:type="spellEnd"/>
            <w:r w:rsidRPr="00F5303E">
              <w:rPr>
                <w:sz w:val="16"/>
                <w:szCs w:val="16"/>
              </w:rPr>
              <w:t xml:space="preserve"> growth curve</w:t>
            </w:r>
          </w:p>
        </w:tc>
        <w:tc>
          <w:tcPr>
            <w:tcW w:w="0" w:type="auto"/>
          </w:tcPr>
          <w:p w14:paraId="655D8A8A"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2672F4" w:rsidRPr="00F5303E" w14:paraId="1845A990" w14:textId="77777777">
        <w:tc>
          <w:tcPr>
            <w:tcW w:w="0" w:type="auto"/>
          </w:tcPr>
          <w:p w14:paraId="11048A59"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length_group</w:t>
            </w:r>
            <w:proofErr w:type="spellEnd"/>
            <w:r w:rsidRPr="00F5303E">
              <w:rPr>
                <w:rStyle w:val="VerbatimChar"/>
                <w:sz w:val="16"/>
                <w:szCs w:val="16"/>
              </w:rPr>
              <w:t xml:space="preserve"> = 3))</w:t>
            </w:r>
          </w:p>
        </w:tc>
        <w:tc>
          <w:tcPr>
            <w:tcW w:w="0" w:type="auto"/>
          </w:tcPr>
          <w:p w14:paraId="763C3EFD" w14:textId="77777777" w:rsidR="002672F4" w:rsidRPr="00F5303E" w:rsidRDefault="0091018A">
            <w:pPr>
              <w:pStyle w:val="Compact"/>
              <w:rPr>
                <w:sz w:val="16"/>
                <w:szCs w:val="16"/>
              </w:rPr>
            </w:pPr>
            <w:r w:rsidRPr="00F5303E">
              <w:rPr>
                <w:sz w:val="16"/>
                <w:szCs w:val="16"/>
              </w:rPr>
              <w:t>Length group bin size for abundance at length (cm)</w:t>
            </w:r>
          </w:p>
        </w:tc>
        <w:tc>
          <w:tcPr>
            <w:tcW w:w="0" w:type="auto"/>
          </w:tcPr>
          <w:p w14:paraId="004954C5" w14:textId="77777777" w:rsidR="002672F4" w:rsidRPr="00F5303E" w:rsidRDefault="00C51399">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386C24B" w14:textId="77777777" w:rsidR="002672F4" w:rsidRPr="00F5303E" w:rsidRDefault="0091018A">
      <w:pPr>
        <w:pStyle w:val="BodyText"/>
        <w:rPr>
          <w:sz w:val="16"/>
          <w:szCs w:val="16"/>
        </w:rPr>
      </w:pPr>
      <w:r w:rsidRPr="00F5303E">
        <w:rPr>
          <w:sz w:val="16"/>
          <w:szCs w:val="16"/>
          <w:vertAlign w:val="superscript"/>
        </w:rPr>
        <w:t>1</w:t>
      </w:r>
      <w:r w:rsidRPr="00F5303E">
        <w:rPr>
          <w:sz w:val="16"/>
          <w:szCs w:val="16"/>
        </w:rPr>
        <w:t xml:space="preserve"> Can be a vector of means with a length equal to the number of years in the simulation.</w:t>
      </w:r>
      <w:r w:rsidRPr="00F5303E">
        <w:rPr>
          <w:sz w:val="16"/>
          <w:szCs w:val="16"/>
        </w:rPr>
        <w:br/>
      </w:r>
      <w:r w:rsidRPr="00F5303E">
        <w:rPr>
          <w:sz w:val="16"/>
          <w:szCs w:val="16"/>
          <w:vertAlign w:val="superscript"/>
        </w:rPr>
        <w:t>2</w:t>
      </w:r>
      <w:r w:rsidRPr="00F5303E">
        <w:rPr>
          <w:sz w:val="16"/>
          <w:szCs w:val="16"/>
        </w:rPr>
        <w:t xml:space="preserve"> Can be a matrix of means with number of rows and columns equaling the number of ages and years in the simulation, respectively.</w:t>
      </w:r>
    </w:p>
    <w:p w14:paraId="23D89C4F" w14:textId="77777777" w:rsidR="002672F4" w:rsidRDefault="002672F4">
      <w:pPr>
        <w:pStyle w:val="BodyText"/>
      </w:pPr>
    </w:p>
    <w:p w14:paraId="47F13F51" w14:textId="65931B6C" w:rsidR="002672F4" w:rsidRDefault="0091018A">
      <w:pPr>
        <w:pStyle w:val="BodyText"/>
      </w:pPr>
      <w:r>
        <w:t xml:space="preserve">Abundance at age and length is simulated using the </w:t>
      </w:r>
      <w:proofErr w:type="spellStart"/>
      <w:r>
        <w:rPr>
          <w:rStyle w:val="VerbatimChar"/>
        </w:rPr>
        <w:t>sim_abundance</w:t>
      </w:r>
      <w:proofErr w:type="spellEnd"/>
      <w:r>
        <w:t xml:space="preserve"> function and a default function call is described in Table 3 along with associated symbols from the equations outlined above. This function has a simple structure and requires the specification of a series of </w:t>
      </w:r>
      <w:r>
        <w:rPr>
          <w:rStyle w:val="VerbatimChar"/>
        </w:rPr>
        <w:t>ages</w:t>
      </w:r>
      <w:r>
        <w:t xml:space="preserve"> and </w:t>
      </w:r>
      <w:r>
        <w:rPr>
          <w:rStyle w:val="VerbatimChar"/>
        </w:rPr>
        <w:t>years</w:t>
      </w:r>
      <w:r>
        <w:t xml:space="preserve"> along with functions known as “closures”, such as </w:t>
      </w:r>
      <w:proofErr w:type="spellStart"/>
      <w:r>
        <w:rPr>
          <w:rStyle w:val="VerbatimChar"/>
        </w:rPr>
        <w:t>sim_R</w:t>
      </w:r>
      <w:proofErr w:type="spellEnd"/>
      <w:r>
        <w:t xml:space="preserve">, </w:t>
      </w:r>
      <w:proofErr w:type="spellStart"/>
      <w:r>
        <w:rPr>
          <w:rStyle w:val="VerbatimChar"/>
        </w:rPr>
        <w:t>sim_Z</w:t>
      </w:r>
      <w:proofErr w:type="spellEnd"/>
      <w:r>
        <w:t xml:space="preserve"> and </w:t>
      </w:r>
      <w:proofErr w:type="spellStart"/>
      <w:r>
        <w:rPr>
          <w:rStyle w:val="VerbatimChar"/>
        </w:rPr>
        <w:t>sim_vonB</w:t>
      </w:r>
      <w:proofErr w:type="spellEnd"/>
      <w:r>
        <w:t>, for simulating recruitment (</w:t>
      </w:r>
      <w:r>
        <w:rPr>
          <w:rStyle w:val="VerbatimChar"/>
        </w:rPr>
        <w:t>R</w:t>
      </w:r>
      <w:r>
        <w:t>), total mortality (</w:t>
      </w:r>
      <w:r>
        <w:rPr>
          <w:rStyle w:val="VerbatimChar"/>
        </w:rPr>
        <w:t>Z</w:t>
      </w:r>
      <w:r>
        <w:t>) and growth (</w:t>
      </w:r>
      <w:r>
        <w:rPr>
          <w:rStyle w:val="VerbatimChar"/>
        </w:rPr>
        <w:t>growth</w:t>
      </w:r>
      <w:r>
        <w:t xml:space="preserve">), respectively. Closures are functions that contain data and return functions [9]. For example, </w:t>
      </w:r>
      <w:proofErr w:type="spellStart"/>
      <w:r>
        <w:rPr>
          <w:rStyle w:val="VerbatimChar"/>
        </w:rPr>
        <w:t>sim_</w:t>
      </w:r>
      <w:proofErr w:type="gramStart"/>
      <w:r>
        <w:rPr>
          <w:rStyle w:val="VerbatimChar"/>
        </w:rPr>
        <w:t>R</w:t>
      </w:r>
      <w:proofErr w:type="spellEnd"/>
      <w:r>
        <w:rPr>
          <w:rStyle w:val="VerbatimChar"/>
        </w:rPr>
        <w:t>(</w:t>
      </w:r>
      <w:proofErr w:type="gramEnd"/>
      <w:r>
        <w:rPr>
          <w:rStyle w:val="VerbatimChar"/>
        </w:rPr>
        <w:t xml:space="preserve">mean = 500, </w:t>
      </w:r>
      <w:proofErr w:type="spellStart"/>
      <w:r>
        <w:rPr>
          <w:rStyle w:val="VerbatimChar"/>
        </w:rPr>
        <w:t>log_sd</w:t>
      </w:r>
      <w:proofErr w:type="spellEnd"/>
      <w:r>
        <w:rPr>
          <w:rStyle w:val="VerbatimChar"/>
        </w:rPr>
        <w:t xml:space="preserve"> = 0.5)</w:t>
      </w:r>
      <w:r>
        <w:t xml:space="preserve"> returns a function that holds the supplied parameter values and requires a sequence of years to be supplied. (Note that each of the above-mentioned closures include a plot argument such that quick visuals can be obtained using a line of code like this: </w:t>
      </w:r>
      <w:proofErr w:type="spellStart"/>
      <w:r>
        <w:rPr>
          <w:rStyle w:val="VerbatimChar"/>
        </w:rPr>
        <w:t>sim_</w:t>
      </w:r>
      <w:proofErr w:type="gramStart"/>
      <w:r>
        <w:rPr>
          <w:rStyle w:val="VerbatimChar"/>
        </w:rPr>
        <w:t>R</w:t>
      </w:r>
      <w:proofErr w:type="spellEnd"/>
      <w:ins w:id="11" w:author="Keith Lewis" w:date="2019-11-29T16:28:00Z">
        <w:r w:rsidR="00C419CC">
          <w:rPr>
            <w:rStyle w:val="VerbatimChar"/>
          </w:rPr>
          <w:t>(</w:t>
        </w:r>
      </w:ins>
      <w:proofErr w:type="gramEnd"/>
      <w:r>
        <w:rPr>
          <w:rStyle w:val="VerbatimChar"/>
        </w:rPr>
        <w:t xml:space="preserve">(mean = 500, </w:t>
      </w:r>
      <w:proofErr w:type="spellStart"/>
      <w:r>
        <w:rPr>
          <w:rStyle w:val="VerbatimChar"/>
        </w:rPr>
        <w:t>log_sd</w:t>
      </w:r>
      <w:proofErr w:type="spellEnd"/>
      <w:r>
        <w:rPr>
          <w:rStyle w:val="VerbatimChar"/>
        </w:rPr>
        <w:t xml:space="preserve"> = 0.5, plot = TRUE)(years = 1:100)</w:t>
      </w:r>
      <w:r>
        <w:t xml:space="preserve">). This structure was chosen to avoid the </w:t>
      </w:r>
      <w:r>
        <w:lastRenderedPageBreak/>
        <w:t xml:space="preserve">repeated specifications of ages and years. The use of closures also allows users to construct and use their own closures with a similar structure but different underlying formula. Overall, the function provides a simple tool for simulating a range of dynamic age-structured populations. For instance, below we provide examples where we simulate a relatively </w:t>
      </w:r>
      <w:proofErr w:type="gramStart"/>
      <w:r>
        <w:t>long and short lived</w:t>
      </w:r>
      <w:proofErr w:type="gramEnd"/>
      <w:r>
        <w:t xml:space="preserve"> species (note that default variance, starting abundance and growth settings were used in both simulations).</w:t>
      </w:r>
    </w:p>
    <w:p w14:paraId="0D16DE3F" w14:textId="77777777" w:rsidR="002672F4" w:rsidRDefault="0091018A">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long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r>
        <w:rPr>
          <w:rStyle w:val="DataTypeTok"/>
        </w:rPr>
        <w:t>mean =</w:t>
      </w:r>
      <w:r>
        <w:rPr>
          <w:rStyle w:val="NormalTok"/>
        </w:rPr>
        <w:t xml:space="preserve"> </w:t>
      </w:r>
      <w:r>
        <w:rPr>
          <w:rStyle w:val="FloatTok"/>
        </w:rPr>
        <w:t>3e+07</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r>
        <w:rPr>
          <w:rStyle w:val="DataTypeTok"/>
        </w:rPr>
        <w:t>mean =</w:t>
      </w:r>
      <w:r>
        <w:rPr>
          <w:rStyle w:val="NormalTok"/>
        </w:rPr>
        <w:t xml:space="preserve"> </w:t>
      </w:r>
      <w:r>
        <w:rPr>
          <w:rStyle w:val="FloatTok"/>
        </w:rPr>
        <w:t>0.2</w:t>
      </w:r>
      <w:r>
        <w:rPr>
          <w:rStyle w:val="NormalTok"/>
        </w:rPr>
        <w:t>))</w:t>
      </w:r>
      <w:r>
        <w:br/>
      </w:r>
      <w:r>
        <w:rPr>
          <w:rStyle w:val="NormalTok"/>
        </w:rPr>
        <w:t>short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r>
        <w:rPr>
          <w:rStyle w:val="DataTypeTok"/>
        </w:rPr>
        <w:t>mean =</w:t>
      </w:r>
      <w:r>
        <w:rPr>
          <w:rStyle w:val="NormalTok"/>
        </w:rPr>
        <w:t xml:space="preserve"> </w:t>
      </w:r>
      <w:r>
        <w:rPr>
          <w:rStyle w:val="FloatTok"/>
        </w:rPr>
        <w:t>1e+10</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r>
        <w:rPr>
          <w:rStyle w:val="DataTypeTok"/>
        </w:rPr>
        <w:t>mean =</w:t>
      </w:r>
      <w:r>
        <w:rPr>
          <w:rStyle w:val="NormalTok"/>
        </w:rPr>
        <w:t xml:space="preserve"> </w:t>
      </w:r>
      <w:r>
        <w:rPr>
          <w:rStyle w:val="FloatTok"/>
        </w:rPr>
        <w:t>0.8</w:t>
      </w:r>
      <w:r>
        <w:rPr>
          <w:rStyle w:val="NormalTok"/>
        </w:rPr>
        <w:t>))</w:t>
      </w:r>
    </w:p>
    <w:p w14:paraId="4158C5DE" w14:textId="77777777" w:rsidR="002672F4" w:rsidRDefault="0091018A">
      <w:pPr>
        <w:pStyle w:val="FirstParagraph"/>
      </w:pPr>
      <w:r>
        <w:t xml:space="preserve">The </w:t>
      </w:r>
      <w:proofErr w:type="spellStart"/>
      <w:r>
        <w:rPr>
          <w:rStyle w:val="VerbatimChar"/>
        </w:rPr>
        <w:t>sim_abundance</w:t>
      </w:r>
      <w:proofErr w:type="spellEnd"/>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proofErr w:type="spellStart"/>
      <w:r>
        <w:rPr>
          <w:rStyle w:val="VerbatimChar"/>
        </w:rPr>
        <w:t>N_at_length</w:t>
      </w:r>
      <w:proofErr w:type="spellEnd"/>
      <w:r>
        <w:t xml:space="preserve">) and the function supplied to the </w:t>
      </w:r>
      <w:r>
        <w:rPr>
          <w:rStyle w:val="VerbatimChar"/>
        </w:rPr>
        <w:t>growth</w:t>
      </w:r>
      <w:r>
        <w:t xml:space="preserve"> argument (</w:t>
      </w:r>
      <w:proofErr w:type="spellStart"/>
      <w:r>
        <w:rPr>
          <w:rStyle w:val="VerbatimChar"/>
        </w:rPr>
        <w:t>sim_length</w:t>
      </w:r>
      <w:proofErr w:type="spellEnd"/>
      <w:r>
        <w:t xml:space="preserve">). The growth function is retained for later use in </w:t>
      </w:r>
      <w:proofErr w:type="spellStart"/>
      <w:r>
        <w:rPr>
          <w:rStyle w:val="VerbatimChar"/>
        </w:rPr>
        <w:t>sim_survey</w:t>
      </w:r>
      <w:proofErr w:type="spellEnd"/>
      <w:r>
        <w:t xml:space="preserve"> to simulate lengths given simulated catch at age in a simulated survey.</w:t>
      </w:r>
    </w:p>
    <w:p w14:paraId="05ABAB38" w14:textId="77777777" w:rsidR="002672F4" w:rsidRDefault="0091018A">
      <w:pPr>
        <w:pStyle w:val="BodyText"/>
      </w:pPr>
      <w:r>
        <w:t xml:space="preserve">The package also includes several plotting functions for making quick </w:t>
      </w:r>
      <w:proofErr w:type="spellStart"/>
      <w:r>
        <w:t>plotly</w:t>
      </w:r>
      <w:proofErr w:type="spellEnd"/>
      <w:r>
        <w:t xml:space="preserve">-based [8] interactive visuals of the simulated population. For instance, the </w:t>
      </w:r>
      <w:proofErr w:type="spellStart"/>
      <w:r>
        <w:rPr>
          <w:rStyle w:val="VerbatimChar"/>
        </w:rPr>
        <w:t>plot_surface</w:t>
      </w:r>
      <w:proofErr w:type="spellEnd"/>
      <w:r>
        <w:t xml:space="preserve"> function can be used to make quick visuals of matrices contained within the list returned by </w:t>
      </w:r>
      <w:proofErr w:type="spellStart"/>
      <w:r>
        <w:rPr>
          <w:rStyle w:val="VerbatimChar"/>
        </w:rPr>
        <w:t>sim_abundance</w:t>
      </w:r>
      <w:proofErr w:type="spellEnd"/>
      <w:r>
        <w:t xml:space="preserve">. As an example, we display the abundance at age matrix (object named </w:t>
      </w:r>
      <w:r>
        <w:rPr>
          <w:rStyle w:val="VerbatimChar"/>
        </w:rPr>
        <w:t>N</w:t>
      </w:r>
      <w:r>
        <w:t xml:space="preserve"> in the list produced by </w:t>
      </w:r>
      <w:proofErr w:type="spellStart"/>
      <w:r>
        <w:rPr>
          <w:rStyle w:val="VerbatimChar"/>
        </w:rPr>
        <w:lastRenderedPageBreak/>
        <w:t>sim_abundance</w:t>
      </w:r>
      <w:proofErr w:type="spellEnd"/>
      <w:r>
        <w:t xml:space="preserve">; Figure 1); other names can be supplied to the </w:t>
      </w:r>
      <w:r>
        <w:rPr>
          <w:rStyle w:val="VerbatimChar"/>
        </w:rPr>
        <w:t>mat</w:t>
      </w:r>
      <w:r>
        <w:t xml:space="preserve"> argument to visualize a different matrix from the </w:t>
      </w:r>
      <w:proofErr w:type="spellStart"/>
      <w:r>
        <w:rPr>
          <w:rStyle w:val="VerbatimChar"/>
        </w:rPr>
        <w:t>sim_abundance</w:t>
      </w:r>
      <w:proofErr w:type="spellEnd"/>
      <w:r>
        <w:t xml:space="preserve"> list, such as </w:t>
      </w:r>
      <w:r>
        <w:rPr>
          <w:rStyle w:val="VerbatimChar"/>
        </w:rPr>
        <w:t>Z</w:t>
      </w:r>
      <w:r>
        <w:t>.</w:t>
      </w:r>
    </w:p>
    <w:p w14:paraId="25D44775" w14:textId="77777777" w:rsidR="002672F4" w:rsidRDefault="0091018A">
      <w:pPr>
        <w:pStyle w:val="SourceCode"/>
      </w:pPr>
      <w:proofErr w:type="spellStart"/>
      <w:r>
        <w:rPr>
          <w:rStyle w:val="KeywordTok"/>
        </w:rPr>
        <w:t>plot_</w:t>
      </w:r>
      <w:proofErr w:type="gramStart"/>
      <w:r>
        <w:rPr>
          <w:rStyle w:val="KeywordTok"/>
        </w:rPr>
        <w:t>surface</w:t>
      </w:r>
      <w:proofErr w:type="spellEnd"/>
      <w:r>
        <w:rPr>
          <w:rStyle w:val="NormalTok"/>
        </w:rPr>
        <w:t>(</w:t>
      </w:r>
      <w:proofErr w:type="gramEnd"/>
      <w:r>
        <w:rPr>
          <w:rStyle w:val="NormalTok"/>
        </w:rPr>
        <w:t xml:space="preserve">long, </w:t>
      </w:r>
      <w:r>
        <w:rPr>
          <w:rStyle w:val="DataTypeTok"/>
        </w:rPr>
        <w:t>mat =</w:t>
      </w:r>
      <w:r>
        <w:rPr>
          <w:rStyle w:val="NormalTok"/>
        </w:rPr>
        <w:t xml:space="preserve"> </w:t>
      </w:r>
      <w:r>
        <w:rPr>
          <w:rStyle w:val="StringTok"/>
        </w:rPr>
        <w:t>"N"</w:t>
      </w:r>
      <w:r>
        <w:rPr>
          <w:rStyle w:val="NormalTok"/>
        </w:rPr>
        <w:t>)</w:t>
      </w:r>
      <w:r>
        <w:br/>
      </w:r>
      <w:proofErr w:type="spellStart"/>
      <w:r>
        <w:rPr>
          <w:rStyle w:val="KeywordTok"/>
        </w:rPr>
        <w:t>plot_surface</w:t>
      </w:r>
      <w:proofErr w:type="spellEnd"/>
      <w:r>
        <w:rPr>
          <w:rStyle w:val="NormalTok"/>
        </w:rPr>
        <w:t xml:space="preserve">(short, </w:t>
      </w:r>
      <w:r>
        <w:rPr>
          <w:rStyle w:val="DataTypeTok"/>
        </w:rPr>
        <w:t>mat =</w:t>
      </w:r>
      <w:r>
        <w:rPr>
          <w:rStyle w:val="NormalTok"/>
        </w:rPr>
        <w:t xml:space="preserve"> </w:t>
      </w:r>
      <w:r>
        <w:rPr>
          <w:rStyle w:val="StringTok"/>
        </w:rPr>
        <w:t>"N"</w:t>
      </w:r>
      <w:r>
        <w:rPr>
          <w:rStyle w:val="NormalTok"/>
        </w:rPr>
        <w:t>)</w:t>
      </w:r>
    </w:p>
    <w:p w14:paraId="5BC60B40" w14:textId="77777777" w:rsidR="002672F4" w:rsidRDefault="002672F4">
      <w:pPr>
        <w:pStyle w:val="CaptionedFigure"/>
      </w:pPr>
    </w:p>
    <w:p w14:paraId="57AA757C" w14:textId="77777777" w:rsidR="002672F4" w:rsidRDefault="0091018A">
      <w:pPr>
        <w:pStyle w:val="ImageCaption"/>
      </w:pPr>
      <w:r>
        <w:t xml:space="preserve">Figure 1: Surface plots of simulated abundance at age of a relatively a) long lived and b) short lived species. These plots were produced by </w:t>
      </w:r>
      <w:proofErr w:type="spellStart"/>
      <w:r>
        <w:rPr>
          <w:rStyle w:val="VerbatimChar"/>
        </w:rPr>
        <w:t>plot_surface</w:t>
      </w:r>
      <w:proofErr w:type="spellEnd"/>
      <w:r>
        <w:t xml:space="preserve"> when supplied a list produced by </w:t>
      </w:r>
      <w:proofErr w:type="spellStart"/>
      <w:r>
        <w:rPr>
          <w:rStyle w:val="VerbatimChar"/>
        </w:rPr>
        <w:t>sim_abundance</w:t>
      </w:r>
      <w:proofErr w:type="spellEnd"/>
      <w:r>
        <w:t>.</w:t>
      </w:r>
    </w:p>
    <w:p w14:paraId="4169EAB7" w14:textId="31D2B6CC" w:rsidR="002672F4" w:rsidRDefault="0091018A">
      <w:pPr>
        <w:pStyle w:val="Heading2"/>
        <w:rPr>
          <w:ins w:id="12" w:author="Keith Lewis" w:date="2019-11-29T15:16:00Z"/>
        </w:rPr>
      </w:pPr>
      <w:bookmarkStart w:id="13" w:name="simulate-spatial-distribution"/>
      <w:r>
        <w:t xml:space="preserve">Simulate spatial </w:t>
      </w:r>
      <w:commentRangeStart w:id="14"/>
      <w:r>
        <w:t>distribution</w:t>
      </w:r>
      <w:bookmarkEnd w:id="13"/>
      <w:commentRangeEnd w:id="14"/>
      <w:r w:rsidR="00EB6169">
        <w:rPr>
          <w:rStyle w:val="CommentReference"/>
          <w:rFonts w:asciiTheme="minorHAnsi" w:eastAsiaTheme="minorHAnsi" w:hAnsiTheme="minorHAnsi" w:cstheme="minorBidi"/>
          <w:b w:val="0"/>
          <w:bCs w:val="0"/>
          <w:i w:val="0"/>
          <w:color w:val="auto"/>
        </w:rPr>
        <w:commentReference w:id="14"/>
      </w:r>
    </w:p>
    <w:p w14:paraId="7BBB88AC" w14:textId="6A6710A9" w:rsidR="00EB6169" w:rsidRPr="00EB6169" w:rsidDel="00EB6169" w:rsidRDefault="00786699">
      <w:pPr>
        <w:pStyle w:val="BodyText"/>
        <w:rPr>
          <w:del w:id="15" w:author="Keith Lewis" w:date="2019-11-29T15:16:00Z"/>
        </w:rPr>
        <w:pPrChange w:id="16" w:author="Keith Lewis" w:date="2019-11-29T15:16:00Z">
          <w:pPr>
            <w:pStyle w:val="Heading2"/>
          </w:pPr>
        </w:pPrChange>
      </w:pPr>
      <w:proofErr w:type="spellStart"/>
      <w:ins w:id="17" w:author="Keith Lewis" w:date="2019-11-29T15:17:00Z">
        <w:r>
          <w:t>header</w:t>
        </w:r>
      </w:ins>
    </w:p>
    <w:p w14:paraId="175E5210" w14:textId="4D00BD78" w:rsidR="002672F4" w:rsidRDefault="0091018A">
      <w:pPr>
        <w:pStyle w:val="BodyText"/>
        <w:pPrChange w:id="18" w:author="Keith Lewis" w:date="2019-11-29T15:17:00Z">
          <w:pPr>
            <w:pStyle w:val="FirstParagraph"/>
          </w:pPr>
        </w:pPrChange>
      </w:pPr>
      <w:bookmarkStart w:id="19" w:name="_Hlk25931056"/>
      <w:commentRangeStart w:id="20"/>
      <w:r>
        <w:t>The</w:t>
      </w:r>
      <w:commentRangeEnd w:id="20"/>
      <w:proofErr w:type="spellEnd"/>
      <w:r w:rsidR="00C51399">
        <w:rPr>
          <w:rStyle w:val="CommentReference"/>
        </w:rPr>
        <w:commentReference w:id="20"/>
      </w:r>
      <w:r>
        <w:t xml:space="preserve"> next step in the simulation is to distribute the abundance at age matrix simulated using the cohort model throughout a spatial field. </w:t>
      </w:r>
      <w:ins w:id="21" w:author="Keith Lewis" w:date="2019-11-29T14:40:00Z">
        <w:r w:rsidR="00843880">
          <w:t>The spatial distribution can be defined by user but here, we describe the default function w</w:t>
        </w:r>
      </w:ins>
      <w:ins w:id="22" w:author="Keith Lewis" w:date="2019-11-29T14:41:00Z">
        <w:r w:rsidR="00843880">
          <w:t>hich simulates</w:t>
        </w:r>
      </w:ins>
      <w:del w:id="23" w:author="Keith Lewis" w:date="2019-11-29T14:41:00Z">
        <w:r w:rsidDel="00843880">
          <w:delText>Here,</w:delText>
        </w:r>
      </w:del>
      <w:r>
        <w:t xml:space="preserve"> a grid of </w:t>
      </w:r>
      <m:oMath>
        <m:r>
          <w:rPr>
            <w:rFonts w:ascii="Cambria Math" w:hAnsi="Cambria Math"/>
          </w:rPr>
          <m:t>s</m:t>
        </m:r>
      </m:oMath>
      <w:r>
        <w:t xml:space="preserve"> cells is generated where each cell has an area of </w:t>
      </w:r>
      <m:oMath>
        <m:r>
          <w:rPr>
            <w:rFonts w:ascii="Cambria Math" w:hAnsi="Cambria Math"/>
          </w:rPr>
          <m:t>A</m:t>
        </m:r>
      </m:oMath>
      <w:r>
        <w:t xml:space="preserve"> </w:t>
      </w:r>
      <w:ins w:id="24" w:author="Keith Lewis" w:date="2019-11-28T22:14:00Z">
        <w:r w:rsidR="004D02D9">
          <w:t>a</w:t>
        </w:r>
      </w:ins>
      <w:ins w:id="25" w:author="Keith Lewis" w:date="2019-11-29T14:46:00Z">
        <w:r w:rsidR="00E67ADE">
          <w:t>nd a</w:t>
        </w:r>
      </w:ins>
      <w:ins w:id="26" w:author="Keith Lewis" w:date="2019-11-28T22:14:00Z">
        <w:r w:rsidR="004D02D9">
          <w:t xml:space="preserve"> main covariate influencing species distribution, in this case </w:t>
        </w:r>
      </w:ins>
      <w:del w:id="27" w:author="Keith Lewis" w:date="2019-11-28T22:14:00Z">
        <w:r w:rsidDel="004D02D9">
          <w:delText xml:space="preserve">and </w:delText>
        </w:r>
      </w:del>
      <w:r>
        <w:t xml:space="preserve">depth </w:t>
      </w:r>
      <w:ins w:id="28" w:author="Keith Lewis" w:date="2019-11-28T22:14:00Z">
        <w:r w:rsidR="004D02D9">
          <w:t>(</w:t>
        </w:r>
      </w:ins>
      <m:oMath>
        <m:r>
          <w:rPr>
            <w:rFonts w:ascii="Cambria Math" w:hAnsi="Cambria Math"/>
          </w:rPr>
          <m:t>d</m:t>
        </m:r>
      </m:oMath>
      <w:ins w:id="29" w:author="Keith Lewis" w:date="2019-11-28T22:14:00Z">
        <w:r w:rsidR="004D02D9">
          <w:rPr>
            <w:rFonts w:eastAsiaTheme="minorEastAsia"/>
          </w:rPr>
          <w:t>)</w:t>
        </w:r>
      </w:ins>
      <w:ins w:id="30" w:author="Keith Lewis" w:date="2019-11-28T22:15:00Z">
        <w:r w:rsidR="004D02D9">
          <w:rPr>
            <w:rFonts w:eastAsiaTheme="minorEastAsia"/>
          </w:rPr>
          <w:t xml:space="preserve">. </w:t>
        </w:r>
      </w:ins>
      <w:del w:id="31" w:author="Keith Lewis" w:date="2019-11-28T22:15:00Z">
        <w:r w:rsidDel="004D02D9">
          <w:delText>; d</w:delText>
        </w:r>
      </w:del>
      <w:ins w:id="32" w:author="Keith Lewis" w:date="2019-11-28T22:15:00Z">
        <w:r w:rsidR="004D02D9">
          <w:t>D</w:t>
        </w:r>
      </w:ins>
      <w:r>
        <w:t xml:space="preserve">epth is defined using a sigmoid curve, applied across longitude only,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t>
      </w:r>
      <w:bookmarkStart w:id="33" w:name="_Hlk25932227"/>
      <w:bookmarkEnd w:id="19"/>
      <w:r>
        <w:t xml:space="preserve">The grid </w:t>
      </w:r>
      <w:ins w:id="34" w:author="Keith Lewis" w:date="2019-11-29T14:58:00Z">
        <w:r w:rsidR="009B502E">
          <w:t>can be</w:t>
        </w:r>
      </w:ins>
      <w:del w:id="35" w:author="Keith Lewis" w:date="2019-11-29T14:58:00Z">
        <w:r w:rsidDel="009B502E">
          <w:delText>is</w:delText>
        </w:r>
      </w:del>
      <w:r>
        <w:t xml:space="preserve"> divided into </w:t>
      </w:r>
      <w:ins w:id="36" w:author="Keith Lewis" w:date="2019-11-29T15:01:00Z">
        <w:r w:rsidR="009B502E">
          <w:t>two hierarchical levels.  For demons</w:t>
        </w:r>
      </w:ins>
      <w:ins w:id="37" w:author="Keith Lewis" w:date="2019-11-29T15:02:00Z">
        <w:r w:rsidR="009B502E">
          <w:t xml:space="preserve">tration purposes, we envision these </w:t>
        </w:r>
      </w:ins>
      <w:ins w:id="38" w:author="Keith Lewis" w:date="2019-11-29T15:03:00Z">
        <w:r w:rsidR="009B502E">
          <w:t xml:space="preserve">levels </w:t>
        </w:r>
      </w:ins>
      <w:ins w:id="39" w:author="Keith Lewis" w:date="2019-11-29T15:02:00Z">
        <w:r w:rsidR="009B502E">
          <w:t>as part of a stratified-random survey within international fishery d</w:t>
        </w:r>
      </w:ins>
      <w:ins w:id="40" w:author="Keith Lewis" w:date="2019-11-29T15:03:00Z">
        <w:r w:rsidR="009B502E">
          <w:t xml:space="preserve">ivisions, i.e., </w:t>
        </w:r>
      </w:ins>
      <m:oMath>
        <m:sSub>
          <m:sSubPr>
            <m:ctrlPr>
              <w:rPr>
                <w:rFonts w:ascii="Cambria Math" w:hAnsi="Cambria Math"/>
              </w:rPr>
            </m:ctrlPr>
          </m:sSubPr>
          <m:e>
            <m:r>
              <w:rPr>
                <w:rFonts w:ascii="Cambria Math" w:hAnsi="Cambria Math"/>
              </w:rPr>
              <m:t>L</m:t>
            </m:r>
          </m:e>
          <m:sub>
            <m:r>
              <m:rPr>
                <m:sty m:val="p"/>
              </m:rPr>
              <w:rPr>
                <w:rFonts w:ascii="Cambria Math" w:hAnsi="Cambria Math"/>
              </w:rPr>
              <m:t>div</m:t>
            </m:r>
          </m:sub>
        </m:sSub>
      </m:oMath>
      <w:r>
        <w:t xml:space="preserve"> divisions (e.g. NAFO or ICES divisions) and </w:t>
      </w:r>
      <m:oMath>
        <m:sSub>
          <m:sSubPr>
            <m:ctrlPr>
              <w:rPr>
                <w:rFonts w:ascii="Cambria Math" w:hAnsi="Cambria Math"/>
              </w:rPr>
            </m:ctrlPr>
          </m:sSubPr>
          <m:e>
            <m:r>
              <w:rPr>
                <w:rFonts w:ascii="Cambria Math" w:hAnsi="Cambria Math"/>
              </w:rPr>
              <m:t>L</m:t>
            </m:r>
          </m:e>
          <m:sub>
            <m:r>
              <m:rPr>
                <m:sty m:val="p"/>
              </m:rPr>
              <w:rPr>
                <w:rFonts w:ascii="Cambria Math" w:hAnsi="Cambria Math"/>
              </w:rPr>
              <m:t>strat</m:t>
            </m:r>
          </m:sub>
        </m:sSub>
      </m:oMath>
      <w:r>
        <w:t xml:space="preserve"> depth-based strata. </w:t>
      </w:r>
      <w:bookmarkEnd w:id="33"/>
      <w:r>
        <w:t>The simulated population is distributed through the grid by simulating spatial-temporal noise controlled by a parabolic relationship with depth and covariance between ages, years and space via:</w:t>
      </w:r>
    </w:p>
    <w:p w14:paraId="187EF2A7" w14:textId="77777777" w:rsidR="002672F4" w:rsidRDefault="00C5139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e>
              <m:e>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a,y,s</m:t>
                    </m:r>
                  </m:sub>
                </m:sSub>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592FA50B" w14:textId="77777777" w:rsidR="002672F4" w:rsidRDefault="0091018A">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w:t>
      </w:r>
      <w:proofErr w:type="spellStart"/>
      <w:r>
        <w:t>Cadigan</w:t>
      </w:r>
      <w:proofErr w:type="spellEnd"/>
      <w:r>
        <w:t xml:space="preserve"> [10], to control the level of similarity in distributions across ages and years. Spatial correlations are controlled by a smoothing (</w:t>
      </w:r>
      <m:oMath>
        <m:r>
          <w:rPr>
            <w:rFonts w:ascii="Cambria Math" w:hAnsi="Cambria Math"/>
          </w:rPr>
          <m:t>λ</m:t>
        </m:r>
      </m:oMath>
      <w:r>
        <w:t>) and a scaling parameter (</w:t>
      </w:r>
      <m:oMath>
        <m:r>
          <w:rPr>
            <w:rFonts w:ascii="Cambria Math" w:hAnsi="Cambria Math"/>
          </w:rPr>
          <m:t>κ</m:t>
        </m:r>
      </m:oMath>
      <w:r>
        <w:t xml:space="preserve">) [12]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2-appendix-age-year-space-covariance">
        <w:r>
          <w:rPr>
            <w:rStyle w:val="Hyperlink"/>
            <w:i/>
          </w:rPr>
          <w:t>S2 Appendix</w:t>
        </w:r>
      </w:hyperlink>
      <w:r>
        <w:t xml:space="preserve"> for a more detailed description of the space-age-year covariance structure). In short, this formulation allows control of depth preferences, the level of spatial aggregation and the degree of age and year specific clustering. Note that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xml:space="preserve"> values are rounded and re-scaled to ensure that discrete numbers of fish reside in each grid cell and to ensure that the total population of each age for each year through the grid equals the number simulated by the cohort model.</w:t>
      </w:r>
    </w:p>
    <w:p w14:paraId="13DB6F90" w14:textId="77777777" w:rsidR="002672F4" w:rsidRDefault="0091018A">
      <w:pPr>
        <w:pStyle w:val="TableCaption"/>
      </w:pPr>
      <w:r>
        <w:t xml:space="preserve">Table 4: Default </w:t>
      </w:r>
      <w:proofErr w:type="spellStart"/>
      <w:r>
        <w:rPr>
          <w:rStyle w:val="VerbatimChar"/>
        </w:rPr>
        <w:t>sim_distribution</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distribution function call, with descriptions and associated parameter symbols of key arguments."/>
      </w:tblPr>
      <w:tblGrid>
        <w:gridCol w:w="4284"/>
        <w:gridCol w:w="4025"/>
        <w:gridCol w:w="1051"/>
      </w:tblGrid>
      <w:tr w:rsidR="002672F4" w:rsidRPr="00F5303E" w14:paraId="45F33A36" w14:textId="77777777">
        <w:tc>
          <w:tcPr>
            <w:tcW w:w="0" w:type="auto"/>
            <w:tcBorders>
              <w:bottom w:val="single" w:sz="0" w:space="0" w:color="auto"/>
            </w:tcBorders>
            <w:vAlign w:val="bottom"/>
          </w:tcPr>
          <w:p w14:paraId="6453B59C" w14:textId="77777777"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14:paraId="7A6B1AC1" w14:textId="77777777"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14:paraId="79EE4C54" w14:textId="77777777" w:rsidR="002672F4" w:rsidRPr="00F5303E" w:rsidRDefault="0091018A">
            <w:pPr>
              <w:pStyle w:val="Compact"/>
              <w:rPr>
                <w:sz w:val="16"/>
                <w:szCs w:val="16"/>
              </w:rPr>
            </w:pPr>
            <w:r w:rsidRPr="00F5303E">
              <w:rPr>
                <w:b/>
                <w:sz w:val="16"/>
                <w:szCs w:val="16"/>
              </w:rPr>
              <w:t>Symbol</w:t>
            </w:r>
          </w:p>
        </w:tc>
      </w:tr>
      <w:tr w:rsidR="002672F4" w:rsidRPr="00F5303E" w14:paraId="22693005" w14:textId="77777777">
        <w:tc>
          <w:tcPr>
            <w:tcW w:w="0" w:type="auto"/>
          </w:tcPr>
          <w:p w14:paraId="1F0D01A9" w14:textId="77777777" w:rsidR="002672F4" w:rsidRPr="00F5303E" w:rsidRDefault="0091018A">
            <w:pPr>
              <w:pStyle w:val="Compact"/>
              <w:rPr>
                <w:sz w:val="14"/>
                <w:szCs w:val="14"/>
              </w:rPr>
            </w:pPr>
            <w:proofErr w:type="spellStart"/>
            <w:r w:rsidRPr="00F5303E">
              <w:rPr>
                <w:rStyle w:val="VerbatimChar"/>
                <w:sz w:val="14"/>
                <w:szCs w:val="14"/>
              </w:rPr>
              <w:t>sim_</w:t>
            </w:r>
            <w:proofErr w:type="gramStart"/>
            <w:r w:rsidRPr="00F5303E">
              <w:rPr>
                <w:rStyle w:val="VerbatimChar"/>
                <w:sz w:val="14"/>
                <w:szCs w:val="14"/>
              </w:rPr>
              <w:t>distribution</w:t>
            </w:r>
            <w:proofErr w:type="spellEnd"/>
            <w:r w:rsidRPr="00F5303E">
              <w:rPr>
                <w:rStyle w:val="VerbatimChar"/>
                <w:sz w:val="14"/>
                <w:szCs w:val="14"/>
              </w:rPr>
              <w:t>(</w:t>
            </w:r>
            <w:proofErr w:type="gramEnd"/>
          </w:p>
        </w:tc>
        <w:tc>
          <w:tcPr>
            <w:tcW w:w="0" w:type="auto"/>
          </w:tcPr>
          <w:p w14:paraId="51057447" w14:textId="77777777" w:rsidR="002672F4" w:rsidRPr="00F5303E" w:rsidRDefault="0091018A">
            <w:pPr>
              <w:pStyle w:val="Compact"/>
              <w:rPr>
                <w:sz w:val="16"/>
                <w:szCs w:val="16"/>
              </w:rPr>
            </w:pPr>
            <w:r w:rsidRPr="00F5303E">
              <w:rPr>
                <w:sz w:val="16"/>
                <w:szCs w:val="16"/>
              </w:rPr>
              <w:t> </w:t>
            </w:r>
          </w:p>
        </w:tc>
        <w:tc>
          <w:tcPr>
            <w:tcW w:w="0" w:type="auto"/>
          </w:tcPr>
          <w:p w14:paraId="594AB75C" w14:textId="77777777" w:rsidR="002672F4" w:rsidRPr="00F5303E" w:rsidRDefault="0091018A">
            <w:pPr>
              <w:pStyle w:val="Compact"/>
              <w:rPr>
                <w:sz w:val="16"/>
                <w:szCs w:val="16"/>
              </w:rPr>
            </w:pPr>
            <w:r w:rsidRPr="00F5303E">
              <w:rPr>
                <w:sz w:val="16"/>
                <w:szCs w:val="16"/>
              </w:rPr>
              <w:t> </w:t>
            </w:r>
          </w:p>
        </w:tc>
      </w:tr>
      <w:tr w:rsidR="002672F4" w:rsidRPr="00F5303E" w14:paraId="581A5AEC" w14:textId="77777777">
        <w:tc>
          <w:tcPr>
            <w:tcW w:w="0" w:type="auto"/>
          </w:tcPr>
          <w:p w14:paraId="3864035D" w14:textId="77777777" w:rsidR="002672F4" w:rsidRPr="00F5303E" w:rsidRDefault="0091018A">
            <w:pPr>
              <w:pStyle w:val="Compact"/>
              <w:rPr>
                <w:sz w:val="14"/>
                <w:szCs w:val="14"/>
              </w:rPr>
            </w:pPr>
            <w:r w:rsidRPr="00F5303E">
              <w:rPr>
                <w:rStyle w:val="VerbatimChar"/>
                <w:sz w:val="14"/>
                <w:szCs w:val="14"/>
              </w:rPr>
              <w:t xml:space="preserve"> sim,</w:t>
            </w:r>
          </w:p>
        </w:tc>
        <w:tc>
          <w:tcPr>
            <w:tcW w:w="0" w:type="auto"/>
          </w:tcPr>
          <w:p w14:paraId="6FE1CE90" w14:textId="77777777" w:rsidR="002672F4" w:rsidRPr="00F5303E" w:rsidRDefault="0091018A">
            <w:pPr>
              <w:pStyle w:val="Compact"/>
              <w:rPr>
                <w:sz w:val="16"/>
                <w:szCs w:val="16"/>
              </w:rPr>
            </w:pPr>
            <w:r w:rsidRPr="00F5303E">
              <w:rPr>
                <w:sz w:val="16"/>
                <w:szCs w:val="16"/>
              </w:rPr>
              <w:t xml:space="preserve">Simulated population from </w:t>
            </w:r>
            <w:proofErr w:type="spellStart"/>
            <w:r w:rsidRPr="00F5303E">
              <w:rPr>
                <w:rStyle w:val="VerbatimChar"/>
                <w:sz w:val="16"/>
                <w:szCs w:val="16"/>
              </w:rPr>
              <w:t>sim_abundance</w:t>
            </w:r>
            <w:proofErr w:type="spellEnd"/>
          </w:p>
        </w:tc>
        <w:tc>
          <w:tcPr>
            <w:tcW w:w="0" w:type="auto"/>
          </w:tcPr>
          <w:p w14:paraId="44BE6AF7" w14:textId="77777777" w:rsidR="002672F4" w:rsidRPr="00F5303E" w:rsidRDefault="0091018A">
            <w:pPr>
              <w:pStyle w:val="Compact"/>
              <w:rPr>
                <w:sz w:val="16"/>
                <w:szCs w:val="16"/>
              </w:rPr>
            </w:pPr>
            <w:r w:rsidRPr="00F5303E">
              <w:rPr>
                <w:sz w:val="16"/>
                <w:szCs w:val="16"/>
              </w:rPr>
              <w:t> </w:t>
            </w:r>
          </w:p>
        </w:tc>
      </w:tr>
      <w:tr w:rsidR="002672F4" w:rsidRPr="00F5303E" w14:paraId="7A9BEA29" w14:textId="77777777">
        <w:tc>
          <w:tcPr>
            <w:tcW w:w="0" w:type="auto"/>
          </w:tcPr>
          <w:p w14:paraId="061EFDBC" w14:textId="77777777" w:rsidR="002672F4" w:rsidRPr="00F5303E" w:rsidRDefault="0091018A">
            <w:pPr>
              <w:pStyle w:val="Compact"/>
              <w:rPr>
                <w:sz w:val="14"/>
                <w:szCs w:val="14"/>
              </w:rPr>
            </w:pPr>
            <w:r w:rsidRPr="00F5303E">
              <w:rPr>
                <w:rStyle w:val="VerbatimChar"/>
                <w:sz w:val="14"/>
                <w:szCs w:val="14"/>
              </w:rPr>
              <w:t xml:space="preserve"> grid = </w:t>
            </w:r>
            <w:proofErr w:type="spellStart"/>
            <w:r w:rsidRPr="00F5303E">
              <w:rPr>
                <w:rStyle w:val="VerbatimChar"/>
                <w:sz w:val="14"/>
                <w:szCs w:val="14"/>
              </w:rPr>
              <w:t>make_</w:t>
            </w:r>
            <w:proofErr w:type="gramStart"/>
            <w:r w:rsidRPr="00F5303E">
              <w:rPr>
                <w:rStyle w:val="VerbatimChar"/>
                <w:sz w:val="14"/>
                <w:szCs w:val="14"/>
              </w:rPr>
              <w:t>grid</w:t>
            </w:r>
            <w:proofErr w:type="spellEnd"/>
            <w:r w:rsidRPr="00F5303E">
              <w:rPr>
                <w:rStyle w:val="VerbatimChar"/>
                <w:sz w:val="14"/>
                <w:szCs w:val="14"/>
              </w:rPr>
              <w:t>(</w:t>
            </w:r>
            <w:proofErr w:type="spellStart"/>
            <w:proofErr w:type="gramEnd"/>
            <w:r w:rsidRPr="00F5303E">
              <w:rPr>
                <w:rStyle w:val="VerbatimChar"/>
                <w:sz w:val="14"/>
                <w:szCs w:val="14"/>
              </w:rPr>
              <w:t>x_range</w:t>
            </w:r>
            <w:proofErr w:type="spellEnd"/>
            <w:r w:rsidRPr="00F5303E">
              <w:rPr>
                <w:rStyle w:val="VerbatimChar"/>
                <w:sz w:val="14"/>
                <w:szCs w:val="14"/>
              </w:rPr>
              <w:t xml:space="preserve"> = c(-140, 140),</w:t>
            </w:r>
          </w:p>
        </w:tc>
        <w:tc>
          <w:tcPr>
            <w:tcW w:w="0" w:type="auto"/>
          </w:tcPr>
          <w:p w14:paraId="6DF8BB48" w14:textId="77777777" w:rsidR="002672F4" w:rsidRPr="00F5303E" w:rsidRDefault="0091018A">
            <w:pPr>
              <w:pStyle w:val="Compact"/>
              <w:rPr>
                <w:sz w:val="16"/>
                <w:szCs w:val="16"/>
              </w:rPr>
            </w:pPr>
            <w:r w:rsidRPr="00F5303E">
              <w:rPr>
                <w:sz w:val="16"/>
                <w:szCs w:val="16"/>
              </w:rPr>
              <w:t>Range of grid in the x dimension</w:t>
            </w:r>
          </w:p>
        </w:tc>
        <w:tc>
          <w:tcPr>
            <w:tcW w:w="0" w:type="auto"/>
          </w:tcPr>
          <w:p w14:paraId="7A35BCE1" w14:textId="77777777" w:rsidR="002672F4" w:rsidRPr="00F5303E" w:rsidRDefault="0091018A">
            <w:pPr>
              <w:pStyle w:val="Compact"/>
              <w:rPr>
                <w:sz w:val="16"/>
                <w:szCs w:val="16"/>
              </w:rPr>
            </w:pPr>
            <w:r w:rsidRPr="00F5303E">
              <w:rPr>
                <w:sz w:val="16"/>
                <w:szCs w:val="16"/>
              </w:rPr>
              <w:t> </w:t>
            </w:r>
          </w:p>
        </w:tc>
      </w:tr>
      <w:tr w:rsidR="002672F4" w:rsidRPr="00F5303E" w14:paraId="175AD09D" w14:textId="77777777">
        <w:tc>
          <w:tcPr>
            <w:tcW w:w="0" w:type="auto"/>
          </w:tcPr>
          <w:p w14:paraId="4A7332C9"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y_range</w:t>
            </w:r>
            <w:proofErr w:type="spellEnd"/>
            <w:r w:rsidRPr="00F5303E">
              <w:rPr>
                <w:rStyle w:val="VerbatimChar"/>
                <w:sz w:val="14"/>
                <w:szCs w:val="14"/>
              </w:rPr>
              <w:t xml:space="preserve"> = </w:t>
            </w:r>
            <w:proofErr w:type="gramStart"/>
            <w:r w:rsidRPr="00F5303E">
              <w:rPr>
                <w:rStyle w:val="VerbatimChar"/>
                <w:sz w:val="14"/>
                <w:szCs w:val="14"/>
              </w:rPr>
              <w:t>c(</w:t>
            </w:r>
            <w:proofErr w:type="gramEnd"/>
            <w:r w:rsidRPr="00F5303E">
              <w:rPr>
                <w:rStyle w:val="VerbatimChar"/>
                <w:sz w:val="14"/>
                <w:szCs w:val="14"/>
              </w:rPr>
              <w:t>-140, 140),</w:t>
            </w:r>
          </w:p>
        </w:tc>
        <w:tc>
          <w:tcPr>
            <w:tcW w:w="0" w:type="auto"/>
          </w:tcPr>
          <w:p w14:paraId="407027A7" w14:textId="77777777" w:rsidR="002672F4" w:rsidRPr="00F5303E" w:rsidRDefault="0091018A">
            <w:pPr>
              <w:pStyle w:val="Compact"/>
              <w:rPr>
                <w:sz w:val="16"/>
                <w:szCs w:val="16"/>
              </w:rPr>
            </w:pPr>
            <w:r w:rsidRPr="00F5303E">
              <w:rPr>
                <w:sz w:val="16"/>
                <w:szCs w:val="16"/>
              </w:rPr>
              <w:t>Range of grid in the y dimension</w:t>
            </w:r>
          </w:p>
        </w:tc>
        <w:tc>
          <w:tcPr>
            <w:tcW w:w="0" w:type="auto"/>
          </w:tcPr>
          <w:p w14:paraId="29AE1B52" w14:textId="77777777" w:rsidR="002672F4" w:rsidRPr="00F5303E" w:rsidRDefault="0091018A">
            <w:pPr>
              <w:pStyle w:val="Compact"/>
              <w:rPr>
                <w:sz w:val="16"/>
                <w:szCs w:val="16"/>
              </w:rPr>
            </w:pPr>
            <w:r w:rsidRPr="00F5303E">
              <w:rPr>
                <w:sz w:val="16"/>
                <w:szCs w:val="16"/>
              </w:rPr>
              <w:t> </w:t>
            </w:r>
          </w:p>
        </w:tc>
      </w:tr>
      <w:tr w:rsidR="002672F4" w:rsidRPr="00F5303E" w14:paraId="449539C4" w14:textId="77777777">
        <w:tc>
          <w:tcPr>
            <w:tcW w:w="0" w:type="auto"/>
          </w:tcPr>
          <w:p w14:paraId="1201D6E1" w14:textId="77777777" w:rsidR="002672F4" w:rsidRPr="00F5303E" w:rsidRDefault="0091018A">
            <w:pPr>
              <w:pStyle w:val="Compact"/>
              <w:rPr>
                <w:sz w:val="14"/>
                <w:szCs w:val="14"/>
              </w:rPr>
            </w:pPr>
            <w:r w:rsidRPr="00F5303E">
              <w:rPr>
                <w:rStyle w:val="VerbatimChar"/>
                <w:sz w:val="14"/>
                <w:szCs w:val="14"/>
              </w:rPr>
              <w:t xml:space="preserve">                  res = </w:t>
            </w:r>
            <w:proofErr w:type="gramStart"/>
            <w:r w:rsidRPr="00F5303E">
              <w:rPr>
                <w:rStyle w:val="VerbatimChar"/>
                <w:sz w:val="14"/>
                <w:szCs w:val="14"/>
              </w:rPr>
              <w:t>c(</w:t>
            </w:r>
            <w:proofErr w:type="gramEnd"/>
            <w:r w:rsidRPr="00F5303E">
              <w:rPr>
                <w:rStyle w:val="VerbatimChar"/>
                <w:sz w:val="14"/>
                <w:szCs w:val="14"/>
              </w:rPr>
              <w:t>3.5, 3.5),</w:t>
            </w:r>
          </w:p>
        </w:tc>
        <w:tc>
          <w:tcPr>
            <w:tcW w:w="0" w:type="auto"/>
          </w:tcPr>
          <w:p w14:paraId="6B9D1FEC" w14:textId="77777777" w:rsidR="002672F4" w:rsidRPr="00F5303E" w:rsidRDefault="0091018A">
            <w:pPr>
              <w:pStyle w:val="Compact"/>
              <w:rPr>
                <w:sz w:val="16"/>
                <w:szCs w:val="16"/>
              </w:rPr>
            </w:pPr>
            <w:r w:rsidRPr="00F5303E">
              <w:rPr>
                <w:sz w:val="16"/>
                <w:szCs w:val="16"/>
              </w:rPr>
              <w:t>Grid resolution in x and y dimensions (km) - i.e. cell area</w:t>
            </w:r>
          </w:p>
        </w:tc>
        <w:tc>
          <w:tcPr>
            <w:tcW w:w="0" w:type="auto"/>
          </w:tcPr>
          <w:p w14:paraId="05DE84B1"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cell</m:t>
                    </m:r>
                  </m:sub>
                </m:sSub>
              </m:oMath>
            </m:oMathPara>
          </w:p>
        </w:tc>
      </w:tr>
      <w:tr w:rsidR="002672F4" w:rsidRPr="00F5303E" w14:paraId="0C705A35" w14:textId="77777777">
        <w:tc>
          <w:tcPr>
            <w:tcW w:w="0" w:type="auto"/>
          </w:tcPr>
          <w:p w14:paraId="2BD5E846"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shelf_depth</w:t>
            </w:r>
            <w:proofErr w:type="spellEnd"/>
            <w:r w:rsidRPr="00F5303E">
              <w:rPr>
                <w:rStyle w:val="VerbatimChar"/>
                <w:sz w:val="14"/>
                <w:szCs w:val="14"/>
              </w:rPr>
              <w:t xml:space="preserve"> = 200,</w:t>
            </w:r>
          </w:p>
        </w:tc>
        <w:tc>
          <w:tcPr>
            <w:tcW w:w="0" w:type="auto"/>
          </w:tcPr>
          <w:p w14:paraId="483C97A0" w14:textId="77777777" w:rsidR="002672F4" w:rsidRPr="00F5303E" w:rsidRDefault="0091018A">
            <w:pPr>
              <w:pStyle w:val="Compact"/>
              <w:rPr>
                <w:sz w:val="16"/>
                <w:szCs w:val="16"/>
              </w:rPr>
            </w:pPr>
            <w:r w:rsidRPr="00F5303E">
              <w:rPr>
                <w:sz w:val="16"/>
                <w:szCs w:val="16"/>
              </w:rPr>
              <w:t>Shelf depth (m)</w:t>
            </w:r>
          </w:p>
        </w:tc>
        <w:tc>
          <w:tcPr>
            <w:tcW w:w="0" w:type="auto"/>
          </w:tcPr>
          <w:p w14:paraId="5791B8EE"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shelf</m:t>
                    </m:r>
                  </m:sub>
                </m:sSub>
              </m:oMath>
            </m:oMathPara>
          </w:p>
        </w:tc>
      </w:tr>
      <w:tr w:rsidR="002672F4" w:rsidRPr="00F5303E" w14:paraId="2BBB163B" w14:textId="77777777">
        <w:tc>
          <w:tcPr>
            <w:tcW w:w="0" w:type="auto"/>
          </w:tcPr>
          <w:p w14:paraId="4D414B44"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shelf_width</w:t>
            </w:r>
            <w:proofErr w:type="spellEnd"/>
            <w:r w:rsidRPr="00F5303E">
              <w:rPr>
                <w:rStyle w:val="VerbatimChar"/>
                <w:sz w:val="14"/>
                <w:szCs w:val="14"/>
              </w:rPr>
              <w:t xml:space="preserve"> = 100,</w:t>
            </w:r>
          </w:p>
        </w:tc>
        <w:tc>
          <w:tcPr>
            <w:tcW w:w="0" w:type="auto"/>
          </w:tcPr>
          <w:p w14:paraId="5CF14964" w14:textId="77777777" w:rsidR="002672F4" w:rsidRPr="00F5303E" w:rsidRDefault="0091018A">
            <w:pPr>
              <w:pStyle w:val="Compact"/>
              <w:rPr>
                <w:sz w:val="16"/>
                <w:szCs w:val="16"/>
              </w:rPr>
            </w:pPr>
            <w:r w:rsidRPr="00F5303E">
              <w:rPr>
                <w:sz w:val="16"/>
                <w:szCs w:val="16"/>
              </w:rPr>
              <w:t>Shelf width (km)</w:t>
            </w:r>
          </w:p>
        </w:tc>
        <w:tc>
          <w:tcPr>
            <w:tcW w:w="0" w:type="auto"/>
          </w:tcPr>
          <w:p w14:paraId="2F996B6E"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w</m:t>
                    </m:r>
                  </m:e>
                  <m:sub>
                    <m:r>
                      <m:rPr>
                        <m:sty m:val="p"/>
                      </m:rPr>
                      <w:rPr>
                        <w:rFonts w:ascii="Cambria Math" w:hAnsi="Cambria Math"/>
                        <w:sz w:val="16"/>
                        <w:szCs w:val="16"/>
                      </w:rPr>
                      <m:t>shelf</m:t>
                    </m:r>
                  </m:sub>
                </m:sSub>
              </m:oMath>
            </m:oMathPara>
          </w:p>
        </w:tc>
      </w:tr>
      <w:tr w:rsidR="002672F4" w:rsidRPr="00F5303E" w14:paraId="4E31A683" w14:textId="77777777">
        <w:tc>
          <w:tcPr>
            <w:tcW w:w="0" w:type="auto"/>
          </w:tcPr>
          <w:p w14:paraId="4350A2E9" w14:textId="77777777" w:rsidR="002672F4" w:rsidRPr="00F5303E" w:rsidRDefault="0091018A">
            <w:pPr>
              <w:pStyle w:val="Compact"/>
              <w:rPr>
                <w:sz w:val="14"/>
                <w:szCs w:val="14"/>
              </w:rPr>
            </w:pPr>
            <w:r w:rsidRPr="00F5303E">
              <w:rPr>
                <w:rStyle w:val="VerbatimChar"/>
                <w:sz w:val="14"/>
                <w:szCs w:val="14"/>
              </w:rPr>
              <w:lastRenderedPageBreak/>
              <w:t xml:space="preserve">                  </w:t>
            </w:r>
            <w:proofErr w:type="spellStart"/>
            <w:r w:rsidRPr="00F5303E">
              <w:rPr>
                <w:rStyle w:val="VerbatimChar"/>
                <w:sz w:val="14"/>
                <w:szCs w:val="14"/>
              </w:rPr>
              <w:t>depth_range</w:t>
            </w:r>
            <w:proofErr w:type="spellEnd"/>
            <w:r w:rsidRPr="00F5303E">
              <w:rPr>
                <w:rStyle w:val="VerbatimChar"/>
                <w:sz w:val="14"/>
                <w:szCs w:val="14"/>
              </w:rPr>
              <w:t xml:space="preserve"> = </w:t>
            </w:r>
            <w:proofErr w:type="gramStart"/>
            <w:r w:rsidRPr="00F5303E">
              <w:rPr>
                <w:rStyle w:val="VerbatimChar"/>
                <w:sz w:val="14"/>
                <w:szCs w:val="14"/>
              </w:rPr>
              <w:t>c(</w:t>
            </w:r>
            <w:proofErr w:type="gramEnd"/>
            <w:r w:rsidRPr="00F5303E">
              <w:rPr>
                <w:rStyle w:val="VerbatimChar"/>
                <w:sz w:val="14"/>
                <w:szCs w:val="14"/>
              </w:rPr>
              <w:t>0, 1000),</w:t>
            </w:r>
          </w:p>
        </w:tc>
        <w:tc>
          <w:tcPr>
            <w:tcW w:w="0" w:type="auto"/>
          </w:tcPr>
          <w:p w14:paraId="07869772" w14:textId="77777777" w:rsidR="002672F4" w:rsidRPr="00F5303E" w:rsidRDefault="0091018A">
            <w:pPr>
              <w:pStyle w:val="Compact"/>
              <w:rPr>
                <w:sz w:val="16"/>
                <w:szCs w:val="16"/>
              </w:rPr>
            </w:pPr>
            <w:r w:rsidRPr="00F5303E">
              <w:rPr>
                <w:sz w:val="16"/>
                <w:szCs w:val="16"/>
              </w:rPr>
              <w:t>Depth range from coast to slope (m)</w:t>
            </w:r>
          </w:p>
        </w:tc>
        <w:tc>
          <w:tcPr>
            <w:tcW w:w="0" w:type="auto"/>
          </w:tcPr>
          <w:p w14:paraId="516C98E0" w14:textId="77777777" w:rsidR="002672F4" w:rsidRPr="00F5303E" w:rsidRDefault="0091018A">
            <w:pPr>
              <w:pStyle w:val="Compact"/>
              <w:rPr>
                <w:sz w:val="16"/>
                <w:szCs w:val="16"/>
              </w:rPr>
            </w:pPr>
            <m:oMathPara>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min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max</m:t>
                    </m:r>
                  </m:sub>
                </m:sSub>
                <m:r>
                  <w:rPr>
                    <w:rFonts w:ascii="Cambria Math" w:hAnsi="Cambria Math"/>
                    <w:sz w:val="16"/>
                    <w:szCs w:val="16"/>
                  </w:rPr>
                  <m:t>]</m:t>
                </m:r>
              </m:oMath>
            </m:oMathPara>
          </w:p>
        </w:tc>
      </w:tr>
      <w:tr w:rsidR="002672F4" w:rsidRPr="00F5303E" w14:paraId="3D8AB3D6" w14:textId="77777777">
        <w:tc>
          <w:tcPr>
            <w:tcW w:w="0" w:type="auto"/>
          </w:tcPr>
          <w:p w14:paraId="61CDC0F6"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n_div</w:t>
            </w:r>
            <w:proofErr w:type="spellEnd"/>
            <w:r w:rsidRPr="00F5303E">
              <w:rPr>
                <w:rStyle w:val="VerbatimChar"/>
                <w:sz w:val="14"/>
                <w:szCs w:val="14"/>
              </w:rPr>
              <w:t xml:space="preserve"> = 1,</w:t>
            </w:r>
          </w:p>
        </w:tc>
        <w:tc>
          <w:tcPr>
            <w:tcW w:w="0" w:type="auto"/>
          </w:tcPr>
          <w:p w14:paraId="2D708140" w14:textId="77777777" w:rsidR="002672F4" w:rsidRPr="00F5303E" w:rsidRDefault="0091018A">
            <w:pPr>
              <w:pStyle w:val="Compact"/>
              <w:rPr>
                <w:sz w:val="16"/>
                <w:szCs w:val="16"/>
              </w:rPr>
            </w:pPr>
            <w:r w:rsidRPr="00F5303E">
              <w:rPr>
                <w:sz w:val="16"/>
                <w:szCs w:val="16"/>
              </w:rPr>
              <w:t>Number of divisions</w:t>
            </w:r>
          </w:p>
        </w:tc>
        <w:tc>
          <w:tcPr>
            <w:tcW w:w="0" w:type="auto"/>
          </w:tcPr>
          <w:p w14:paraId="501B2C98"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div</m:t>
                    </m:r>
                  </m:sub>
                </m:sSub>
              </m:oMath>
            </m:oMathPara>
          </w:p>
        </w:tc>
      </w:tr>
      <w:tr w:rsidR="002672F4" w:rsidRPr="00F5303E" w14:paraId="140F511F" w14:textId="77777777">
        <w:tc>
          <w:tcPr>
            <w:tcW w:w="0" w:type="auto"/>
          </w:tcPr>
          <w:p w14:paraId="0D21F2CF"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strat_splits</w:t>
            </w:r>
            <w:proofErr w:type="spellEnd"/>
            <w:r w:rsidRPr="00F5303E">
              <w:rPr>
                <w:rStyle w:val="VerbatimChar"/>
                <w:sz w:val="14"/>
                <w:szCs w:val="14"/>
              </w:rPr>
              <w:t xml:space="preserve"> = 2,</w:t>
            </w:r>
          </w:p>
        </w:tc>
        <w:tc>
          <w:tcPr>
            <w:tcW w:w="0" w:type="auto"/>
          </w:tcPr>
          <w:p w14:paraId="6A6CAF69" w14:textId="77777777" w:rsidR="002672F4" w:rsidRPr="00F5303E" w:rsidRDefault="0091018A">
            <w:pPr>
              <w:pStyle w:val="Compact"/>
              <w:rPr>
                <w:sz w:val="16"/>
                <w:szCs w:val="16"/>
              </w:rPr>
            </w:pPr>
            <w:r w:rsidRPr="00F5303E">
              <w:rPr>
                <w:sz w:val="16"/>
                <w:szCs w:val="16"/>
              </w:rPr>
              <w:t xml:space="preserve">Number of times to horizontally split </w:t>
            </w:r>
            <w:proofErr w:type="spellStart"/>
            <w:r w:rsidRPr="00F5303E">
              <w:rPr>
                <w:sz w:val="16"/>
                <w:szCs w:val="16"/>
              </w:rPr>
              <w:t>strat</w:t>
            </w:r>
            <w:proofErr w:type="spellEnd"/>
          </w:p>
        </w:tc>
        <w:tc>
          <w:tcPr>
            <w:tcW w:w="0" w:type="auto"/>
          </w:tcPr>
          <w:p w14:paraId="66924288" w14:textId="77777777" w:rsidR="002672F4" w:rsidRPr="00F5303E" w:rsidRDefault="0091018A">
            <w:pPr>
              <w:pStyle w:val="Compact"/>
              <w:rPr>
                <w:sz w:val="16"/>
                <w:szCs w:val="16"/>
              </w:rPr>
            </w:pPr>
            <w:r w:rsidRPr="00F5303E">
              <w:rPr>
                <w:sz w:val="16"/>
                <w:szCs w:val="16"/>
              </w:rPr>
              <w:t> </w:t>
            </w:r>
          </w:p>
        </w:tc>
      </w:tr>
      <w:tr w:rsidR="002672F4" w:rsidRPr="00F5303E" w14:paraId="70441565" w14:textId="77777777">
        <w:tc>
          <w:tcPr>
            <w:tcW w:w="0" w:type="auto"/>
          </w:tcPr>
          <w:p w14:paraId="2AA7D373"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strat_breaks</w:t>
            </w:r>
            <w:proofErr w:type="spellEnd"/>
            <w:r w:rsidRPr="00F5303E">
              <w:rPr>
                <w:rStyle w:val="VerbatimChar"/>
                <w:sz w:val="14"/>
                <w:szCs w:val="14"/>
              </w:rPr>
              <w:t xml:space="preserve"> = </w:t>
            </w:r>
            <w:proofErr w:type="gramStart"/>
            <w:r w:rsidRPr="00F5303E">
              <w:rPr>
                <w:rStyle w:val="VerbatimChar"/>
                <w:sz w:val="14"/>
                <w:szCs w:val="14"/>
              </w:rPr>
              <w:t>seq(</w:t>
            </w:r>
            <w:proofErr w:type="gramEnd"/>
            <w:r w:rsidRPr="00F5303E">
              <w:rPr>
                <w:rStyle w:val="VerbatimChar"/>
                <w:sz w:val="14"/>
                <w:szCs w:val="14"/>
              </w:rPr>
              <w:t>0, 1000, 40)),</w:t>
            </w:r>
          </w:p>
        </w:tc>
        <w:tc>
          <w:tcPr>
            <w:tcW w:w="0" w:type="auto"/>
          </w:tcPr>
          <w:p w14:paraId="0367BDAB" w14:textId="77777777" w:rsidR="002672F4" w:rsidRPr="00F5303E" w:rsidRDefault="0091018A">
            <w:pPr>
              <w:pStyle w:val="Compact"/>
              <w:rPr>
                <w:sz w:val="16"/>
                <w:szCs w:val="16"/>
              </w:rPr>
            </w:pPr>
            <w:r w:rsidRPr="00F5303E">
              <w:rPr>
                <w:sz w:val="16"/>
                <w:szCs w:val="16"/>
              </w:rPr>
              <w:t>Series of depth breaks for defining strata</w:t>
            </w:r>
          </w:p>
        </w:tc>
        <w:tc>
          <w:tcPr>
            <w:tcW w:w="0" w:type="auto"/>
          </w:tcPr>
          <w:p w14:paraId="3DE40943" w14:textId="77777777" w:rsidR="002672F4" w:rsidRPr="00F5303E" w:rsidRDefault="0091018A">
            <w:pPr>
              <w:pStyle w:val="Compact"/>
              <w:rPr>
                <w:sz w:val="16"/>
                <w:szCs w:val="16"/>
              </w:rPr>
            </w:pPr>
            <w:r w:rsidRPr="00F5303E">
              <w:rPr>
                <w:sz w:val="16"/>
                <w:szCs w:val="16"/>
              </w:rPr>
              <w:t> </w:t>
            </w:r>
          </w:p>
        </w:tc>
      </w:tr>
      <w:tr w:rsidR="002672F4" w:rsidRPr="00F5303E" w14:paraId="47FD097D" w14:textId="77777777">
        <w:tc>
          <w:tcPr>
            <w:tcW w:w="0" w:type="auto"/>
          </w:tcPr>
          <w:p w14:paraId="7EF5BD85"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ays_covar</w:t>
            </w:r>
            <w:proofErr w:type="spellEnd"/>
            <w:r w:rsidRPr="00F5303E">
              <w:rPr>
                <w:rStyle w:val="VerbatimChar"/>
                <w:sz w:val="14"/>
                <w:szCs w:val="14"/>
              </w:rPr>
              <w:t xml:space="preserve"> = </w:t>
            </w:r>
            <w:proofErr w:type="spellStart"/>
            <w:r w:rsidRPr="00F5303E">
              <w:rPr>
                <w:rStyle w:val="VerbatimChar"/>
                <w:sz w:val="14"/>
                <w:szCs w:val="14"/>
              </w:rPr>
              <w:t>sim_ays_</w:t>
            </w:r>
            <w:proofErr w:type="gramStart"/>
            <w:r w:rsidRPr="00F5303E">
              <w:rPr>
                <w:rStyle w:val="VerbatimChar"/>
                <w:sz w:val="14"/>
                <w:szCs w:val="14"/>
              </w:rPr>
              <w:t>covar</w:t>
            </w:r>
            <w:proofErr w:type="spellEnd"/>
            <w:r w:rsidRPr="00F5303E">
              <w:rPr>
                <w:rStyle w:val="VerbatimChar"/>
                <w:sz w:val="14"/>
                <w:szCs w:val="14"/>
              </w:rPr>
              <w:t>(</w:t>
            </w:r>
            <w:proofErr w:type="spellStart"/>
            <w:proofErr w:type="gramEnd"/>
            <w:r w:rsidRPr="00F5303E">
              <w:rPr>
                <w:rStyle w:val="VerbatimChar"/>
                <w:sz w:val="14"/>
                <w:szCs w:val="14"/>
              </w:rPr>
              <w:t>sd</w:t>
            </w:r>
            <w:proofErr w:type="spellEnd"/>
            <w:r w:rsidRPr="00F5303E">
              <w:rPr>
                <w:rStyle w:val="VerbatimChar"/>
                <w:sz w:val="14"/>
                <w:szCs w:val="14"/>
              </w:rPr>
              <w:t xml:space="preserve"> = 2.8,</w:t>
            </w:r>
          </w:p>
        </w:tc>
        <w:tc>
          <w:tcPr>
            <w:tcW w:w="0" w:type="auto"/>
          </w:tcPr>
          <w:p w14:paraId="3474A502" w14:textId="77777777" w:rsidR="002672F4" w:rsidRPr="00F5303E" w:rsidRDefault="0091018A">
            <w:pPr>
              <w:pStyle w:val="Compact"/>
              <w:rPr>
                <w:sz w:val="16"/>
                <w:szCs w:val="16"/>
              </w:rPr>
            </w:pPr>
            <w:r w:rsidRPr="00F5303E">
              <w:rPr>
                <w:sz w:val="16"/>
                <w:szCs w:val="16"/>
              </w:rPr>
              <w:t>Standard deviation of age-year-space distribution</w:t>
            </w:r>
          </w:p>
        </w:tc>
        <w:tc>
          <w:tcPr>
            <w:tcW w:w="0" w:type="auto"/>
          </w:tcPr>
          <w:p w14:paraId="79EB03C8"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ξ</m:t>
                    </m:r>
                  </m:sub>
                </m:sSub>
              </m:oMath>
            </m:oMathPara>
          </w:p>
        </w:tc>
      </w:tr>
      <w:tr w:rsidR="002672F4" w:rsidRPr="00F5303E" w14:paraId="1400E35A" w14:textId="77777777">
        <w:tc>
          <w:tcPr>
            <w:tcW w:w="0" w:type="auto"/>
          </w:tcPr>
          <w:p w14:paraId="5161E7BC" w14:textId="77777777" w:rsidR="002672F4" w:rsidRPr="00F5303E" w:rsidRDefault="0091018A">
            <w:pPr>
              <w:pStyle w:val="Compact"/>
              <w:rPr>
                <w:sz w:val="14"/>
                <w:szCs w:val="14"/>
              </w:rPr>
            </w:pPr>
            <w:r w:rsidRPr="00F5303E">
              <w:rPr>
                <w:rStyle w:val="VerbatimChar"/>
                <w:sz w:val="14"/>
                <w:szCs w:val="14"/>
              </w:rPr>
              <w:t xml:space="preserve">                           range = 300,</w:t>
            </w:r>
          </w:p>
        </w:tc>
        <w:tc>
          <w:tcPr>
            <w:tcW w:w="0" w:type="auto"/>
          </w:tcPr>
          <w:p w14:paraId="340403A5" w14:textId="77777777" w:rsidR="002672F4" w:rsidRPr="00F5303E" w:rsidRDefault="0091018A">
            <w:pPr>
              <w:pStyle w:val="Compact"/>
              <w:rPr>
                <w:sz w:val="16"/>
                <w:szCs w:val="16"/>
              </w:rPr>
            </w:pPr>
            <w:r w:rsidRPr="00F5303E">
              <w:rPr>
                <w:sz w:val="16"/>
                <w:szCs w:val="16"/>
              </w:rPr>
              <w:t>Range of spatial correlation (km)</w:t>
            </w:r>
          </w:p>
        </w:tc>
        <w:tc>
          <w:tcPr>
            <w:tcW w:w="0" w:type="auto"/>
          </w:tcPr>
          <w:p w14:paraId="190C9D72" w14:textId="77777777" w:rsidR="002672F4" w:rsidRPr="00F5303E" w:rsidRDefault="0091018A">
            <w:pPr>
              <w:pStyle w:val="Compact"/>
              <w:rPr>
                <w:sz w:val="16"/>
                <w:szCs w:val="16"/>
              </w:rPr>
            </w:pPr>
            <m:oMathPara>
              <m:oMath>
                <m:r>
                  <w:rPr>
                    <w:rFonts w:ascii="Cambria Math" w:hAnsi="Cambria Math"/>
                    <w:sz w:val="16"/>
                    <w:szCs w:val="16"/>
                  </w:rPr>
                  <m:t>r</m:t>
                </m:r>
              </m:oMath>
            </m:oMathPara>
          </w:p>
        </w:tc>
      </w:tr>
      <w:tr w:rsidR="002672F4" w:rsidRPr="00F5303E" w14:paraId="60567650" w14:textId="77777777">
        <w:tc>
          <w:tcPr>
            <w:tcW w:w="0" w:type="auto"/>
          </w:tcPr>
          <w:p w14:paraId="011EAB5F" w14:textId="77777777" w:rsidR="002672F4" w:rsidRPr="00F5303E" w:rsidRDefault="0091018A">
            <w:pPr>
              <w:pStyle w:val="Compact"/>
              <w:rPr>
                <w:sz w:val="14"/>
                <w:szCs w:val="14"/>
              </w:rPr>
            </w:pPr>
            <w:r w:rsidRPr="00F5303E">
              <w:rPr>
                <w:rStyle w:val="VerbatimChar"/>
                <w:sz w:val="14"/>
                <w:szCs w:val="14"/>
              </w:rPr>
              <w:t xml:space="preserve">                           lambda = 1,</w:t>
            </w:r>
          </w:p>
        </w:tc>
        <w:tc>
          <w:tcPr>
            <w:tcW w:w="0" w:type="auto"/>
          </w:tcPr>
          <w:p w14:paraId="10A10D6B" w14:textId="77777777" w:rsidR="002672F4" w:rsidRPr="00F5303E" w:rsidRDefault="0091018A">
            <w:pPr>
              <w:pStyle w:val="Compact"/>
              <w:rPr>
                <w:sz w:val="16"/>
                <w:szCs w:val="16"/>
              </w:rPr>
            </w:pPr>
            <w:r w:rsidRPr="00F5303E">
              <w:rPr>
                <w:sz w:val="16"/>
                <w:szCs w:val="16"/>
              </w:rPr>
              <w:t>Smoothness of spatial correlation</w:t>
            </w:r>
          </w:p>
        </w:tc>
        <w:tc>
          <w:tcPr>
            <w:tcW w:w="0" w:type="auto"/>
          </w:tcPr>
          <w:p w14:paraId="0D8C744D" w14:textId="77777777" w:rsidR="002672F4" w:rsidRPr="00F5303E" w:rsidRDefault="0091018A">
            <w:pPr>
              <w:pStyle w:val="Compact"/>
              <w:rPr>
                <w:sz w:val="16"/>
                <w:szCs w:val="16"/>
              </w:rPr>
            </w:pPr>
            <m:oMathPara>
              <m:oMath>
                <m:r>
                  <w:rPr>
                    <w:rFonts w:ascii="Cambria Math" w:hAnsi="Cambria Math"/>
                    <w:sz w:val="16"/>
                    <w:szCs w:val="16"/>
                  </w:rPr>
                  <m:t>λ</m:t>
                </m:r>
              </m:oMath>
            </m:oMathPara>
          </w:p>
        </w:tc>
      </w:tr>
      <w:tr w:rsidR="002672F4" w:rsidRPr="00F5303E" w14:paraId="250CA3CC" w14:textId="77777777">
        <w:tc>
          <w:tcPr>
            <w:tcW w:w="0" w:type="auto"/>
          </w:tcPr>
          <w:p w14:paraId="7005D66E"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phi_age</w:t>
            </w:r>
            <w:proofErr w:type="spellEnd"/>
            <w:r w:rsidRPr="00F5303E">
              <w:rPr>
                <w:rStyle w:val="VerbatimChar"/>
                <w:sz w:val="14"/>
                <w:szCs w:val="14"/>
              </w:rPr>
              <w:t xml:space="preserve"> = 0.5,</w:t>
            </w:r>
          </w:p>
        </w:tc>
        <w:tc>
          <w:tcPr>
            <w:tcW w:w="0" w:type="auto"/>
          </w:tcPr>
          <w:p w14:paraId="2B0029C1" w14:textId="77777777" w:rsidR="002672F4" w:rsidRPr="00F5303E" w:rsidRDefault="0091018A">
            <w:pPr>
              <w:pStyle w:val="Compact"/>
              <w:rPr>
                <w:sz w:val="16"/>
                <w:szCs w:val="16"/>
              </w:rPr>
            </w:pPr>
            <w:r w:rsidRPr="00F5303E">
              <w:rPr>
                <w:sz w:val="16"/>
                <w:szCs w:val="16"/>
              </w:rPr>
              <w:t>Correlation across ages in spatial distribution</w:t>
            </w:r>
          </w:p>
        </w:tc>
        <w:tc>
          <w:tcPr>
            <w:tcW w:w="0" w:type="auto"/>
          </w:tcPr>
          <w:p w14:paraId="404EAB41"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m:rPr>
                        <m:sty m:val="p"/>
                      </m:rPr>
                      <w:rPr>
                        <w:rFonts w:ascii="Cambria Math" w:hAnsi="Cambria Math"/>
                        <w:sz w:val="16"/>
                        <w:szCs w:val="16"/>
                      </w:rPr>
                      <m:t>age</m:t>
                    </m:r>
                  </m:sub>
                </m:sSub>
              </m:oMath>
            </m:oMathPara>
          </w:p>
        </w:tc>
      </w:tr>
      <w:tr w:rsidR="002672F4" w:rsidRPr="00F5303E" w14:paraId="732C7498" w14:textId="77777777">
        <w:tc>
          <w:tcPr>
            <w:tcW w:w="0" w:type="auto"/>
          </w:tcPr>
          <w:p w14:paraId="70F49203"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phi_year</w:t>
            </w:r>
            <w:proofErr w:type="spellEnd"/>
            <w:r w:rsidRPr="00F5303E">
              <w:rPr>
                <w:rStyle w:val="VerbatimChar"/>
                <w:sz w:val="14"/>
                <w:szCs w:val="14"/>
              </w:rPr>
              <w:t xml:space="preserve"> = 0.9,</w:t>
            </w:r>
          </w:p>
        </w:tc>
        <w:tc>
          <w:tcPr>
            <w:tcW w:w="0" w:type="auto"/>
          </w:tcPr>
          <w:p w14:paraId="7192732D" w14:textId="77777777" w:rsidR="002672F4" w:rsidRPr="00F5303E" w:rsidRDefault="0091018A">
            <w:pPr>
              <w:pStyle w:val="Compact"/>
              <w:rPr>
                <w:sz w:val="16"/>
                <w:szCs w:val="16"/>
              </w:rPr>
            </w:pPr>
            <w:r w:rsidRPr="00F5303E">
              <w:rPr>
                <w:sz w:val="16"/>
                <w:szCs w:val="16"/>
              </w:rPr>
              <w:t>Correlation across years in spatial distribution</w:t>
            </w:r>
          </w:p>
        </w:tc>
        <w:tc>
          <w:tcPr>
            <w:tcW w:w="0" w:type="auto"/>
          </w:tcPr>
          <w:p w14:paraId="1A596961"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m:rPr>
                        <m:sty m:val="p"/>
                      </m:rPr>
                      <w:rPr>
                        <w:rFonts w:ascii="Cambria Math" w:hAnsi="Cambria Math"/>
                        <w:sz w:val="16"/>
                        <w:szCs w:val="16"/>
                      </w:rPr>
                      <m:t>year</m:t>
                    </m:r>
                  </m:sub>
                </m:sSub>
              </m:oMath>
            </m:oMathPara>
          </w:p>
        </w:tc>
      </w:tr>
      <w:tr w:rsidR="002672F4" w:rsidRPr="00F5303E" w14:paraId="20218ADF" w14:textId="77777777">
        <w:tc>
          <w:tcPr>
            <w:tcW w:w="0" w:type="auto"/>
          </w:tcPr>
          <w:p w14:paraId="0B81DA91"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group_ages</w:t>
            </w:r>
            <w:proofErr w:type="spellEnd"/>
            <w:r w:rsidRPr="00F5303E">
              <w:rPr>
                <w:rStyle w:val="VerbatimChar"/>
                <w:sz w:val="14"/>
                <w:szCs w:val="14"/>
              </w:rPr>
              <w:t xml:space="preserve"> = 5:20),</w:t>
            </w:r>
          </w:p>
        </w:tc>
        <w:tc>
          <w:tcPr>
            <w:tcW w:w="0" w:type="auto"/>
          </w:tcPr>
          <w:p w14:paraId="0FAA9D28" w14:textId="77777777" w:rsidR="002672F4" w:rsidRPr="00F5303E" w:rsidRDefault="0091018A">
            <w:pPr>
              <w:pStyle w:val="Compact"/>
              <w:rPr>
                <w:sz w:val="16"/>
                <w:szCs w:val="16"/>
              </w:rPr>
            </w:pPr>
            <w:r w:rsidRPr="00F5303E">
              <w:rPr>
                <w:sz w:val="16"/>
                <w:szCs w:val="16"/>
              </w:rPr>
              <w:t>Make space-age-year variance equal across these ages</w:t>
            </w:r>
          </w:p>
        </w:tc>
        <w:tc>
          <w:tcPr>
            <w:tcW w:w="0" w:type="auto"/>
          </w:tcPr>
          <w:p w14:paraId="1F5BCF04" w14:textId="77777777" w:rsidR="002672F4" w:rsidRPr="00F5303E" w:rsidRDefault="0091018A">
            <w:pPr>
              <w:pStyle w:val="Compact"/>
              <w:rPr>
                <w:sz w:val="16"/>
                <w:szCs w:val="16"/>
              </w:rPr>
            </w:pPr>
            <w:r w:rsidRPr="00F5303E">
              <w:rPr>
                <w:sz w:val="16"/>
                <w:szCs w:val="16"/>
              </w:rPr>
              <w:t> </w:t>
            </w:r>
          </w:p>
        </w:tc>
      </w:tr>
      <w:tr w:rsidR="002672F4" w:rsidRPr="00F5303E" w14:paraId="62A155E0" w14:textId="77777777">
        <w:tc>
          <w:tcPr>
            <w:tcW w:w="0" w:type="auto"/>
          </w:tcPr>
          <w:p w14:paraId="41D94C40" w14:textId="77777777" w:rsidR="002672F4" w:rsidRPr="00F5303E" w:rsidRDefault="0091018A">
            <w:pPr>
              <w:pStyle w:val="Compact"/>
              <w:rPr>
                <w:sz w:val="14"/>
                <w:szCs w:val="14"/>
              </w:rPr>
            </w:pPr>
            <w:r w:rsidRPr="00F5303E">
              <w:rPr>
                <w:rStyle w:val="VerbatimChar"/>
                <w:sz w:val="14"/>
                <w:szCs w:val="14"/>
              </w:rPr>
              <w:t xml:space="preserve"> </w:t>
            </w:r>
            <w:proofErr w:type="spellStart"/>
            <w:r w:rsidRPr="00F5303E">
              <w:rPr>
                <w:rStyle w:val="VerbatimChar"/>
                <w:sz w:val="14"/>
                <w:szCs w:val="14"/>
              </w:rPr>
              <w:t>depth_par</w:t>
            </w:r>
            <w:proofErr w:type="spellEnd"/>
            <w:r w:rsidRPr="00F5303E">
              <w:rPr>
                <w:rStyle w:val="VerbatimChar"/>
                <w:sz w:val="14"/>
                <w:szCs w:val="14"/>
              </w:rPr>
              <w:t xml:space="preserve"> = </w:t>
            </w:r>
            <w:proofErr w:type="spellStart"/>
            <w:r w:rsidRPr="00F5303E">
              <w:rPr>
                <w:rStyle w:val="VerbatimChar"/>
                <w:sz w:val="14"/>
                <w:szCs w:val="14"/>
              </w:rPr>
              <w:t>sim_</w:t>
            </w:r>
            <w:proofErr w:type="gramStart"/>
            <w:r w:rsidRPr="00F5303E">
              <w:rPr>
                <w:rStyle w:val="VerbatimChar"/>
                <w:sz w:val="14"/>
                <w:szCs w:val="14"/>
              </w:rPr>
              <w:t>parabola</w:t>
            </w:r>
            <w:proofErr w:type="spellEnd"/>
            <w:r w:rsidRPr="00F5303E">
              <w:rPr>
                <w:rStyle w:val="VerbatimChar"/>
                <w:sz w:val="14"/>
                <w:szCs w:val="14"/>
              </w:rPr>
              <w:t>(</w:t>
            </w:r>
            <w:proofErr w:type="gramEnd"/>
            <w:r w:rsidRPr="00F5303E">
              <w:rPr>
                <w:rStyle w:val="VerbatimChar"/>
                <w:sz w:val="14"/>
                <w:szCs w:val="14"/>
              </w:rPr>
              <w:t>mu = 200,</w:t>
            </w:r>
          </w:p>
        </w:tc>
        <w:tc>
          <w:tcPr>
            <w:tcW w:w="0" w:type="auto"/>
          </w:tcPr>
          <w:p w14:paraId="484F18C7" w14:textId="77777777" w:rsidR="002672F4" w:rsidRPr="00F5303E" w:rsidRDefault="0091018A">
            <w:pPr>
              <w:pStyle w:val="Compact"/>
              <w:rPr>
                <w:sz w:val="16"/>
                <w:szCs w:val="16"/>
              </w:rPr>
            </w:pPr>
            <w:r w:rsidRPr="00F5303E">
              <w:rPr>
                <w:sz w:val="16"/>
                <w:szCs w:val="16"/>
              </w:rPr>
              <w:t>Depth at which abundance is typically highest (m)</w:t>
            </w:r>
          </w:p>
        </w:tc>
        <w:tc>
          <w:tcPr>
            <w:tcW w:w="0" w:type="auto"/>
          </w:tcPr>
          <w:p w14:paraId="1D7668DB"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d</m:t>
                    </m:r>
                  </m:sub>
                </m:sSub>
              </m:oMath>
            </m:oMathPara>
          </w:p>
        </w:tc>
      </w:tr>
      <w:tr w:rsidR="002672F4" w:rsidRPr="00F5303E" w14:paraId="17C61797" w14:textId="77777777">
        <w:tc>
          <w:tcPr>
            <w:tcW w:w="0" w:type="auto"/>
          </w:tcPr>
          <w:p w14:paraId="626854AE" w14:textId="77777777" w:rsidR="002672F4" w:rsidRPr="00F5303E" w:rsidRDefault="0091018A">
            <w:pPr>
              <w:pStyle w:val="Compact"/>
              <w:rPr>
                <w:sz w:val="14"/>
                <w:szCs w:val="14"/>
              </w:rPr>
            </w:pPr>
            <w:r w:rsidRPr="00F5303E">
              <w:rPr>
                <w:rStyle w:val="VerbatimChar"/>
                <w:sz w:val="14"/>
                <w:szCs w:val="14"/>
              </w:rPr>
              <w:t xml:space="preserve">                          sigma = 70))</w:t>
            </w:r>
          </w:p>
        </w:tc>
        <w:tc>
          <w:tcPr>
            <w:tcW w:w="0" w:type="auto"/>
          </w:tcPr>
          <w:p w14:paraId="57857D0A" w14:textId="77777777" w:rsidR="002672F4" w:rsidRPr="00F5303E" w:rsidRDefault="0091018A">
            <w:pPr>
              <w:pStyle w:val="Compact"/>
              <w:rPr>
                <w:sz w:val="16"/>
                <w:szCs w:val="16"/>
              </w:rPr>
            </w:pPr>
            <w:r w:rsidRPr="00F5303E">
              <w:rPr>
                <w:sz w:val="16"/>
                <w:szCs w:val="16"/>
              </w:rPr>
              <w:t>Dispersion around depth of peak abundance (m)</w:t>
            </w:r>
          </w:p>
        </w:tc>
        <w:tc>
          <w:tcPr>
            <w:tcW w:w="0" w:type="auto"/>
          </w:tcPr>
          <w:p w14:paraId="371ABCB4"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d</m:t>
                    </m:r>
                  </m:sub>
                </m:sSub>
              </m:oMath>
            </m:oMathPara>
          </w:p>
        </w:tc>
      </w:tr>
    </w:tbl>
    <w:p w14:paraId="64EBDAAD" w14:textId="77777777" w:rsidR="00EB6169" w:rsidRPr="00EB6169" w:rsidRDefault="00EB6169" w:rsidP="00EB6169">
      <w:pPr>
        <w:pStyle w:val="BodyText"/>
        <w:rPr>
          <w:ins w:id="41" w:author="Keith Lewis" w:date="2019-11-29T15:16:00Z"/>
        </w:rPr>
      </w:pPr>
      <w:ins w:id="42" w:author="Keith Lewis" w:date="2019-11-29T15:16:00Z">
        <w:r>
          <w:t>header</w:t>
        </w:r>
      </w:ins>
    </w:p>
    <w:p w14:paraId="2583B94C" w14:textId="77777777" w:rsidR="002672F4" w:rsidRDefault="002672F4">
      <w:pPr>
        <w:pStyle w:val="BodyText"/>
      </w:pPr>
    </w:p>
    <w:p w14:paraId="4968705A" w14:textId="50ADCF47" w:rsidR="002672F4" w:rsidRDefault="0091018A">
      <w:pPr>
        <w:pStyle w:val="BodyText"/>
      </w:pPr>
      <w:r>
        <w:t xml:space="preserve">The above equations are used in the </w:t>
      </w:r>
      <w:proofErr w:type="spellStart"/>
      <w:r>
        <w:rPr>
          <w:rStyle w:val="VerbatimChar"/>
        </w:rPr>
        <w:t>make_grid</w:t>
      </w:r>
      <w:proofErr w:type="spellEnd"/>
      <w:r>
        <w:t xml:space="preserv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functions, and these functions are used within </w:t>
      </w:r>
      <w:proofErr w:type="spellStart"/>
      <w:r>
        <w:rPr>
          <w:rStyle w:val="VerbatimChar"/>
        </w:rPr>
        <w:t>sim_distribution</w:t>
      </w:r>
      <w:proofErr w:type="spellEnd"/>
      <w:r>
        <w:t xml:space="preserve"> to distribute a population simulated using </w:t>
      </w:r>
      <w:proofErr w:type="spellStart"/>
      <w:r>
        <w:rPr>
          <w:rStyle w:val="VerbatimChar"/>
        </w:rPr>
        <w:t>sim_abundance</w:t>
      </w:r>
      <w:proofErr w:type="spellEnd"/>
      <w:r>
        <w:t xml:space="preserve"> throughout a grid (Table 4). The output from </w:t>
      </w:r>
      <w:proofErr w:type="spellStart"/>
      <w:r>
        <w:rPr>
          <w:rStyle w:val="VerbatimChar"/>
        </w:rPr>
        <w:t>make_grid</w:t>
      </w:r>
      <w:proofErr w:type="spellEnd"/>
      <w:r>
        <w:t xml:space="preserve"> is a raster object [7] with four layers: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If a more detailed and realistic grid is required, users can manually generate their own survey grid using real data and this grid can be supplied as a raster to </w:t>
      </w:r>
      <w:proofErr w:type="spellStart"/>
      <w:r>
        <w:rPr>
          <w:rStyle w:val="VerbatimChar"/>
        </w:rPr>
        <w:t>sim_distribution</w:t>
      </w:r>
      <w:proofErr w:type="spellEnd"/>
      <w:r>
        <w:t xml:space="preserve"> if the same structure </w:t>
      </w:r>
      <w:ins w:id="43" w:author="Keith Lewis" w:date="2019-11-29T15:10:00Z">
        <w:r w:rsidR="00EB6169">
          <w:t xml:space="preserve">and correct projection </w:t>
        </w:r>
      </w:ins>
      <w:r>
        <w:t xml:space="preserve">is used. The package includes a manually constructed survey grid of NAFO Subdivision 3Ps off the southern coast of Newfoundland (named </w:t>
      </w:r>
      <w:proofErr w:type="spellStart"/>
      <w:r>
        <w:rPr>
          <w:rStyle w:val="VerbatimChar"/>
        </w:rPr>
        <w:t>survey_grid</w:t>
      </w:r>
      <w:proofErr w:type="spellEnd"/>
      <w:r>
        <w:t xml:space="preserve">) and the data-raw folder in the GitHub directory includes the data and code used to construct this grid. However, for simplicity, we use </w:t>
      </w:r>
      <w:proofErr w:type="spellStart"/>
      <w:r>
        <w:rPr>
          <w:rStyle w:val="VerbatimChar"/>
        </w:rPr>
        <w:t>make_grid</w:t>
      </w:r>
      <w:proofErr w:type="spellEnd"/>
      <w:r>
        <w:t xml:space="preserve"> to construct a square grid for a default run of </w:t>
      </w:r>
      <w:proofErr w:type="spellStart"/>
      <w:r>
        <w:rPr>
          <w:rStyle w:val="VerbatimChar"/>
        </w:rPr>
        <w:t>sim_distribution</w:t>
      </w:r>
      <w:proofErr w:type="spellEnd"/>
      <w:r>
        <w:t xml:space="preserve">. Below we generate and plot (Figure 2) a default grid, another grid with the number of strata increased by increasing the number of </w:t>
      </w:r>
      <w:proofErr w:type="spellStart"/>
      <w:r>
        <w:rPr>
          <w:rStyle w:val="VerbatimChar"/>
        </w:rPr>
        <w:t>strat_splits</w:t>
      </w:r>
      <w:proofErr w:type="spellEnd"/>
      <w:r>
        <w:t xml:space="preserve">, and another with four divisions and a linear depth gradient (the sigmoid curve is forced to be linear when </w:t>
      </w:r>
      <w:proofErr w:type="spellStart"/>
      <w:r>
        <w:rPr>
          <w:rStyle w:val="VerbatimChar"/>
        </w:rPr>
        <w:t>shelf_width</w:t>
      </w:r>
      <w:proofErr w:type="spellEnd"/>
      <w:r>
        <w:t xml:space="preserve"> is set to zero).</w:t>
      </w:r>
    </w:p>
    <w:p w14:paraId="46AAFB12" w14:textId="77777777" w:rsidR="002672F4" w:rsidRDefault="0091018A">
      <w:pPr>
        <w:pStyle w:val="SourceCode"/>
      </w:pPr>
      <w:r>
        <w:rPr>
          <w:rStyle w:val="NormalTok"/>
        </w:rPr>
        <w:lastRenderedPageBreak/>
        <w:t>a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proofErr w:type="spellStart"/>
      <w:r>
        <w:rPr>
          <w:rStyle w:val="KeywordTok"/>
        </w:rPr>
        <w:t>plot_grid</w:t>
      </w:r>
      <w:proofErr w:type="spellEnd"/>
      <w:r>
        <w:rPr>
          <w:rStyle w:val="NormalTok"/>
        </w:rPr>
        <w:t>(a)</w:t>
      </w:r>
      <w:r>
        <w:br/>
      </w:r>
      <w:proofErr w:type="spellStart"/>
      <w:r>
        <w:rPr>
          <w:rStyle w:val="KeywordTok"/>
        </w:rPr>
        <w:t>plot_grid</w:t>
      </w:r>
      <w:proofErr w:type="spellEnd"/>
      <w:r>
        <w:rPr>
          <w:rStyle w:val="NormalTok"/>
        </w:rPr>
        <w:t>(b)</w:t>
      </w:r>
      <w:r>
        <w:br/>
      </w:r>
      <w:proofErr w:type="spellStart"/>
      <w:r>
        <w:rPr>
          <w:rStyle w:val="KeywordTok"/>
        </w:rPr>
        <w:t>plot_grid</w:t>
      </w:r>
      <w:proofErr w:type="spellEnd"/>
      <w:r>
        <w:rPr>
          <w:rStyle w:val="NormalTok"/>
        </w:rPr>
        <w:t>(c)</w:t>
      </w:r>
    </w:p>
    <w:p w14:paraId="286EBB3B" w14:textId="77777777" w:rsidR="002672F4" w:rsidRDefault="002672F4">
      <w:pPr>
        <w:pStyle w:val="CaptionedFigure"/>
      </w:pPr>
    </w:p>
    <w:p w14:paraId="3B118A2B" w14:textId="4437ADDA" w:rsidR="002672F4" w:rsidRDefault="0091018A">
      <w:pPr>
        <w:pStyle w:val="ImageCaption"/>
        <w:rPr>
          <w:ins w:id="44" w:author="Keith Lewis" w:date="2019-11-29T15:16:00Z"/>
        </w:rPr>
      </w:pPr>
      <w:r>
        <w:t xml:space="preserve">Figure 2: Plots produced by </w:t>
      </w:r>
      <w:proofErr w:type="spellStart"/>
      <w:r>
        <w:rPr>
          <w:rStyle w:val="VerbatimChar"/>
        </w:rPr>
        <w:t>plot_grid</w:t>
      </w:r>
      <w:proofErr w:type="spellEnd"/>
      <w:r>
        <w:t xml:space="preserve"> when supplied a raster object produced by </w:t>
      </w:r>
      <w:proofErr w:type="spellStart"/>
      <w:r>
        <w:rPr>
          <w:rStyle w:val="VerbatimChar"/>
        </w:rPr>
        <w:t>make_grid</w:t>
      </w:r>
      <w:proofErr w:type="spellEnd"/>
      <w:r>
        <w:t xml:space="preserve"> a) using default settings, b) settings that increase the number of times depth strata are horizontally split, and c) settings that produce a more linear depth gradient and increase the number of divisions. In these plots, the color gradient represents depth, the thick grey lines delineate divisions and thin white lines delineate strata.</w:t>
      </w:r>
    </w:p>
    <w:p w14:paraId="27156D2C" w14:textId="36F9F918" w:rsidR="00786699" w:rsidRDefault="00786699">
      <w:pPr>
        <w:pStyle w:val="BodyText"/>
        <w:pPrChange w:id="45" w:author="Keith Lewis" w:date="2019-11-29T15:16:00Z">
          <w:pPr>
            <w:pStyle w:val="ImageCaption"/>
          </w:pPr>
        </w:pPrChange>
      </w:pPr>
      <w:ins w:id="46" w:author="Keith Lewis" w:date="2019-11-29T15:16:00Z">
        <w:r>
          <w:t>header</w:t>
        </w:r>
      </w:ins>
    </w:p>
    <w:p w14:paraId="2AEE7541" w14:textId="43BEEA92" w:rsidR="002672F4" w:rsidRDefault="0091018A">
      <w:pPr>
        <w:pStyle w:val="BodyText"/>
      </w:pPr>
      <w:r>
        <w:t xml:space="preserve">In addition to supplying objects produced by </w:t>
      </w:r>
      <w:proofErr w:type="spellStart"/>
      <w:r>
        <w:rPr>
          <w:rStyle w:val="VerbatimChar"/>
        </w:rPr>
        <w:t>sim_abundance</w:t>
      </w:r>
      <w:proofErr w:type="spellEnd"/>
      <w:r>
        <w:t xml:space="preserve"> and </w:t>
      </w:r>
      <w:proofErr w:type="spellStart"/>
      <w:r>
        <w:rPr>
          <w:rStyle w:val="VerbatimChar"/>
        </w:rPr>
        <w:t>make_grid</w:t>
      </w:r>
      <w:proofErr w:type="spellEnd"/>
      <w:r>
        <w:t xml:space="preserve">, the </w:t>
      </w:r>
      <w:proofErr w:type="spellStart"/>
      <w:r>
        <w:rPr>
          <w:rStyle w:val="VerbatimChar"/>
        </w:rPr>
        <w:t>sim_distribution</w:t>
      </w:r>
      <w:proofErr w:type="spellEnd"/>
      <w:r>
        <w:t xml:space="preserve"> function requires two closures that describe the age-year-space covariance and the relationship with depth. Here we use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to control these relationships and a wide range of age and year specific distributions can be obtained by tweaking a few parameters in these closures</w:t>
      </w:r>
      <w:ins w:id="47" w:author="Keith Lewis" w:date="2019-11-29T15:11:00Z">
        <w:r w:rsidR="00EB6169">
          <w:t xml:space="preserve"> (Fig</w:t>
        </w:r>
      </w:ins>
      <w:ins w:id="48" w:author="Keith Lewis" w:date="2019-11-29T15:12:00Z">
        <w:r w:rsidR="00EB6169">
          <w:t>ure</w:t>
        </w:r>
      </w:ins>
      <w:ins w:id="49" w:author="Keith Lewis" w:date="2019-11-29T15:11:00Z">
        <w:r w:rsidR="00EB6169">
          <w:t>. 3)</w:t>
        </w:r>
      </w:ins>
      <w:r>
        <w:t xml:space="preserve">. Below we run a default </w:t>
      </w:r>
      <w:proofErr w:type="spellStart"/>
      <w:r>
        <w:rPr>
          <w:rStyle w:val="VerbatimChar"/>
        </w:rPr>
        <w:t>sim_distribution</w:t>
      </w:r>
      <w:proofErr w:type="spellEnd"/>
      <w:r>
        <w:t xml:space="preserve"> call, which generates a population that forms tight clusters that are more </w:t>
      </w:r>
      <w:r>
        <w:lastRenderedPageBreak/>
        <w:t xml:space="preserve">strongly correlated across years than ages, and another call that generates a population that is more diffuse (i.e. wider </w:t>
      </w:r>
      <w:r>
        <w:rPr>
          <w:rStyle w:val="VerbatimChar"/>
        </w:rPr>
        <w:t>range</w:t>
      </w:r>
      <w:r>
        <w:t xml:space="preserve">) and exhibits stronger correlation across ages than years (i.e. lower </w:t>
      </w:r>
      <w:proofErr w:type="spellStart"/>
      <w:r>
        <w:rPr>
          <w:rStyle w:val="VerbatimChar"/>
        </w:rPr>
        <w:t>phi_year</w:t>
      </w:r>
      <w:proofErr w:type="spellEnd"/>
      <w:r>
        <w:t xml:space="preserve"> and higher </w:t>
      </w:r>
      <w:proofErr w:type="spellStart"/>
      <w:r>
        <w:rPr>
          <w:rStyle w:val="VerbatimChar"/>
        </w:rPr>
        <w:t>phi_age</w:t>
      </w:r>
      <w:proofErr w:type="spellEnd"/>
      <w:r>
        <w:t xml:space="preserve">). Distributions can also be forced to be the same across ages and years by using the </w:t>
      </w:r>
      <w:proofErr w:type="spellStart"/>
      <w:r>
        <w:rPr>
          <w:rStyle w:val="VerbatimChar"/>
        </w:rPr>
        <w:t>group_ages</w:t>
      </w:r>
      <w:proofErr w:type="spellEnd"/>
      <w:r>
        <w:t xml:space="preserve"> and </w:t>
      </w:r>
      <w:proofErr w:type="spellStart"/>
      <w:r>
        <w:rPr>
          <w:rStyle w:val="VerbatimChar"/>
        </w:rPr>
        <w:t>group_years</w:t>
      </w:r>
      <w:proofErr w:type="spellEnd"/>
      <w:r>
        <w:t xml:space="preserve"> arguments, respectively, in the </w:t>
      </w:r>
      <w:proofErr w:type="spellStart"/>
      <w:r>
        <w:rPr>
          <w:rStyle w:val="VerbatimChar"/>
        </w:rPr>
        <w:t>sim_ays_covar</w:t>
      </w:r>
      <w:proofErr w:type="spellEnd"/>
      <w:r>
        <w:t xml:space="preserve"> closure. </w:t>
      </w:r>
      <w:bookmarkStart w:id="50" w:name="_GoBack"/>
      <w:r>
        <w:t xml:space="preserve">Variance in the size of the clusters can also be modified by changing the </w:t>
      </w:r>
      <w:proofErr w:type="spellStart"/>
      <w:r>
        <w:rPr>
          <w:rStyle w:val="VerbatimChar"/>
        </w:rPr>
        <w:t>sd</w:t>
      </w:r>
      <w:proofErr w:type="spellEnd"/>
      <w:r>
        <w:t xml:space="preserve"> argument in the </w:t>
      </w:r>
      <w:proofErr w:type="spellStart"/>
      <w:r>
        <w:rPr>
          <w:rStyle w:val="VerbatimChar"/>
        </w:rPr>
        <w:t>sim_ays_covar</w:t>
      </w:r>
      <w:proofErr w:type="spellEnd"/>
      <w:r>
        <w:t xml:space="preserve"> function. In other words, these parameters can be modified to control the degree of age-specific clustering and inter-annual site-fidelity exhibited by the simulated population. </w:t>
      </w:r>
      <w:bookmarkEnd w:id="50"/>
      <w:r>
        <w:t xml:space="preserve">Note that the resolution of the default grid is high and, as such, the simulations below may take minutes to complete. </w:t>
      </w:r>
      <w:bookmarkStart w:id="51" w:name="_Hlk25937863"/>
      <w:r>
        <w:t xml:space="preserve">Also note that the key functions in the </w:t>
      </w:r>
      <w:proofErr w:type="spellStart"/>
      <w:r>
        <w:rPr>
          <w:rStyle w:val="VerbatimChar"/>
          <w:b/>
        </w:rPr>
        <w:t>SimSurvey</w:t>
      </w:r>
      <w:proofErr w:type="spellEnd"/>
      <w:r>
        <w:t xml:space="preserve"> package have been set-up to be pipe [13] friendly</w:t>
      </w:r>
      <w:ins w:id="52" w:author="Keith Lewis" w:date="2019-11-29T16:35:00Z">
        <w:r w:rsidR="006B6898">
          <w:t xml:space="preserve">, i.e. </w:t>
        </w:r>
      </w:ins>
      <w:ins w:id="53" w:author="Keith Lewis" w:date="2019-12-01T18:42:00Z">
        <w:r w:rsidR="00FE3134">
          <w:t xml:space="preserve">pipes are </w:t>
        </w:r>
      </w:ins>
      <w:ins w:id="54" w:author="Keith Lewis" w:date="2019-11-29T16:36:00Z">
        <w:r w:rsidR="006B6898">
          <w:t>an operator to forward the values into a</w:t>
        </w:r>
      </w:ins>
      <w:ins w:id="55" w:author="Keith Lewis" w:date="2019-11-29T16:37:00Z">
        <w:r w:rsidR="006B6898">
          <w:t xml:space="preserve"> function or call expression</w:t>
        </w:r>
      </w:ins>
      <w:r>
        <w:t>.</w:t>
      </w:r>
    </w:p>
    <w:bookmarkEnd w:id="51"/>
    <w:p w14:paraId="19150C18" w14:textId="77777777" w:rsidR="002672F4" w:rsidRDefault="0091018A">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a &lt;-</w:t>
      </w:r>
      <w:r>
        <w:rPr>
          <w:rStyle w:val="StringTok"/>
        </w:rPr>
        <w:t xml:space="preserve"> </w:t>
      </w:r>
      <w:proofErr w:type="spellStart"/>
      <w:r>
        <w:rPr>
          <w:rStyle w:val="KeywordTok"/>
        </w:rPr>
        <w:t>sim_distribution</w:t>
      </w:r>
      <w:proofErr w:type="spellEnd"/>
      <w:r>
        <w:rPr>
          <w:rStyle w:val="NormalTok"/>
        </w:rPr>
        <w:t>(</w:t>
      </w:r>
      <w:r>
        <w:rPr>
          <w:rStyle w:val="DataTypeTok"/>
        </w:rPr>
        <w:t>sim =</w:t>
      </w:r>
      <w:r>
        <w:rPr>
          <w:rStyle w:val="NormalTok"/>
        </w:rPr>
        <w:t xml:space="preserve"> </w:t>
      </w:r>
      <w:proofErr w:type="spellStart"/>
      <w:r>
        <w:rPr>
          <w:rStyle w:val="KeywordTok"/>
        </w:rPr>
        <w:t>sim_abundance</w:t>
      </w:r>
      <w:proofErr w:type="spellEnd"/>
      <w:r>
        <w:rPr>
          <w:rStyle w:val="NormalTok"/>
        </w:rPr>
        <w:t xml:space="preserve">(), </w:t>
      </w:r>
      <w:r>
        <w:rPr>
          <w:rStyle w:val="CommentTok"/>
        </w:rPr>
        <w:t># nested approach</w:t>
      </w:r>
      <w:r>
        <w:br/>
      </w:r>
      <w:r>
        <w:rPr>
          <w:rStyle w:val="NormalTok"/>
        </w:rPr>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300</w:t>
      </w:r>
      <w:r>
        <w:rPr>
          <w:rStyle w:val="NormalTok"/>
        </w:rPr>
        <w:t>,</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b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proofErr w:type="spellStart"/>
      <w:r>
        <w:rPr>
          <w:rStyle w:val="KeywordTok"/>
        </w:rPr>
        <w:t>sim_distribution</w:t>
      </w:r>
      <w:proofErr w:type="spellEnd"/>
      <w:r>
        <w:rPr>
          <w:rStyle w:val="NormalTok"/>
        </w:rPr>
        <w:t>(</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2000</w:t>
      </w:r>
      <w:r>
        <w:rPr>
          <w:rStyle w:val="NormalTok"/>
        </w:rPr>
        <w:t>,</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p>
    <w:p w14:paraId="7203899E" w14:textId="77777777" w:rsidR="00786699" w:rsidRPr="00EB6169" w:rsidRDefault="00786699" w:rsidP="00786699">
      <w:pPr>
        <w:pStyle w:val="BodyText"/>
        <w:rPr>
          <w:ins w:id="56" w:author="Keith Lewis" w:date="2019-11-29T15:16:00Z"/>
        </w:rPr>
      </w:pPr>
      <w:ins w:id="57" w:author="Keith Lewis" w:date="2019-11-29T15:16:00Z">
        <w:r>
          <w:t>header</w:t>
        </w:r>
      </w:ins>
    </w:p>
    <w:p w14:paraId="354B5091" w14:textId="77777777" w:rsidR="00786699" w:rsidRDefault="00786699">
      <w:pPr>
        <w:pStyle w:val="FirstParagraph"/>
        <w:rPr>
          <w:ins w:id="58" w:author="Keith Lewis" w:date="2019-11-29T15:16:00Z"/>
        </w:rPr>
      </w:pPr>
    </w:p>
    <w:p w14:paraId="577DA126" w14:textId="07B7E7FC" w:rsidR="002672F4" w:rsidRDefault="0091018A">
      <w:pPr>
        <w:pStyle w:val="FirstParagraph"/>
      </w:pPr>
      <w:del w:id="59" w:author="Keith Lewis" w:date="2019-11-29T15:13:00Z">
        <w:r w:rsidDel="00EB6169">
          <w:lastRenderedPageBreak/>
          <w:delText>This function</w:delText>
        </w:r>
      </w:del>
      <w:ins w:id="60" w:author="Keith Lewis" w:date="2019-11-29T15:13:00Z">
        <w:r w:rsidR="00EB6169">
          <w:t xml:space="preserve">The </w:t>
        </w:r>
        <w:proofErr w:type="spellStart"/>
        <w:r w:rsidR="00EB6169">
          <w:t>sim_distribution</w:t>
        </w:r>
        <w:proofErr w:type="spellEnd"/>
        <w:r w:rsidR="00EB6169">
          <w:t xml:space="preserve"> function</w:t>
        </w:r>
      </w:ins>
      <w:r>
        <w:t xml:space="preserve"> retains all the data simulated by </w:t>
      </w:r>
      <w:proofErr w:type="spellStart"/>
      <w:r>
        <w:rPr>
          <w:rStyle w:val="VerbatimChar"/>
        </w:rPr>
        <w:t>sim_abundance</w:t>
      </w:r>
      <w:proofErr w:type="spellEnd"/>
      <w:r>
        <w:t xml:space="preserve"> and adds a </w:t>
      </w:r>
      <w:proofErr w:type="spellStart"/>
      <w:proofErr w:type="gramStart"/>
      <w:r>
        <w:t>data.table</w:t>
      </w:r>
      <w:proofErr w:type="spellEnd"/>
      <w:proofErr w:type="gramEnd"/>
      <w:r>
        <w:t xml:space="preserve"> [6], named </w:t>
      </w:r>
      <w:proofErr w:type="spellStart"/>
      <w:r>
        <w:rPr>
          <w:rStyle w:val="VerbatimChar"/>
        </w:rPr>
        <w:t>sp_N</w:t>
      </w:r>
      <w:proofErr w:type="spellEnd"/>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w:t>
      </w:r>
      <w:proofErr w:type="spellStart"/>
      <w:proofErr w:type="gramStart"/>
      <w:r>
        <w:t>data.table</w:t>
      </w:r>
      <w:proofErr w:type="spellEnd"/>
      <w:proofErr w:type="gramEnd"/>
      <w:r>
        <w:t xml:space="preserve">, named </w:t>
      </w:r>
      <w:proofErr w:type="spellStart"/>
      <w:r>
        <w:rPr>
          <w:rStyle w:val="VerbatimChar"/>
        </w:rPr>
        <w:t>grid_xy</w:t>
      </w:r>
      <w:proofErr w:type="spellEnd"/>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The </w:t>
      </w:r>
      <w:proofErr w:type="spellStart"/>
      <w:r>
        <w:rPr>
          <w:rStyle w:val="VerbatimChar"/>
        </w:rPr>
        <w:t>sp_N</w:t>
      </w:r>
      <w:proofErr w:type="spellEnd"/>
      <w:r>
        <w:t xml:space="preserve"> object can be merged with the </w:t>
      </w:r>
      <w:proofErr w:type="spellStart"/>
      <w:r>
        <w:rPr>
          <w:rStyle w:val="VerbatimChar"/>
        </w:rPr>
        <w:t>grid_xy</w:t>
      </w:r>
      <w:proofErr w:type="spellEnd"/>
      <w:r>
        <w:t xml:space="preserve"> data by </w:t>
      </w:r>
      <w:r>
        <w:rPr>
          <w:rStyle w:val="VerbatimChar"/>
        </w:rPr>
        <w:t>cell</w:t>
      </w:r>
      <w:r>
        <w:t xml:space="preserve"> to associate abundance with specific locations, depth, divisions or strata. The </w:t>
      </w:r>
      <w:proofErr w:type="spellStart"/>
      <w:r>
        <w:rPr>
          <w:rStyle w:val="VerbatimChar"/>
        </w:rPr>
        <w:t>plot_distribution</w:t>
      </w:r>
      <w:proofErr w:type="spellEnd"/>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099C23FF" w14:textId="77777777" w:rsidR="002672F4" w:rsidRDefault="0091018A">
      <w:pPr>
        <w:pStyle w:val="SourceCode"/>
      </w:pPr>
      <w:proofErr w:type="spellStart"/>
      <w:r>
        <w:rPr>
          <w:rStyle w:val="KeywordTok"/>
        </w:rPr>
        <w:t>plot_</w:t>
      </w:r>
      <w:proofErr w:type="gramStart"/>
      <w:r>
        <w:rPr>
          <w:rStyle w:val="KeywordTok"/>
        </w:rPr>
        <w:t>distribution</w:t>
      </w:r>
      <w:proofErr w:type="spellEnd"/>
      <w:r>
        <w:rPr>
          <w:rStyle w:val="NormalTok"/>
        </w:rPr>
        <w:t>(</w:t>
      </w:r>
      <w:proofErr w:type="gramEnd"/>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proofErr w:type="spellStart"/>
      <w:r>
        <w:rPr>
          <w:rStyle w:val="KeywordTok"/>
        </w:rPr>
        <w:t>plot_distribution</w:t>
      </w:r>
      <w:proofErr w:type="spellEnd"/>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14:paraId="461DA469" w14:textId="77777777" w:rsidR="002672F4" w:rsidRDefault="002672F4">
      <w:pPr>
        <w:pStyle w:val="CaptionedFigure"/>
      </w:pPr>
    </w:p>
    <w:p w14:paraId="7A392183" w14:textId="77777777" w:rsidR="002672F4" w:rsidRDefault="0091018A">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proofErr w:type="spellStart"/>
      <w:r>
        <w:rPr>
          <w:rStyle w:val="VerbatimChar"/>
        </w:rPr>
        <w:t>plot_distribution</w:t>
      </w:r>
      <w:proofErr w:type="spellEnd"/>
      <w:r>
        <w:t xml:space="preserve"> when supplied simulations from </w:t>
      </w:r>
      <w:proofErr w:type="spellStart"/>
      <w:r>
        <w:rPr>
          <w:rStyle w:val="VerbatimChar"/>
        </w:rPr>
        <w:t>sim_distribution</w:t>
      </w:r>
      <w:proofErr w:type="spellEnd"/>
      <w:r>
        <w:t>.</w:t>
      </w:r>
    </w:p>
    <w:p w14:paraId="7CC7A8D4" w14:textId="77777777" w:rsidR="002672F4" w:rsidRDefault="0091018A">
      <w:pPr>
        <w:pStyle w:val="Heading2"/>
      </w:pPr>
      <w:bookmarkStart w:id="61" w:name="simulate-survey"/>
      <w:r>
        <w:t>Simulate survey</w:t>
      </w:r>
      <w:bookmarkEnd w:id="61"/>
    </w:p>
    <w:p w14:paraId="12A4D22B" w14:textId="77777777" w:rsidR="002672F4" w:rsidRDefault="0091018A">
      <w:pPr>
        <w:pStyle w:val="FirstParagraph"/>
      </w:pPr>
      <w:r>
        <w:t xml:space="preserve">The final step in the simulation is to sample the simulated population over the age-year-space array generated. The sampling is stratified random, emulating real-world surveys conducted by many research institutions around the world. The area of each strata is </w:t>
      </w:r>
      <w:proofErr w:type="gramStart"/>
      <w:r>
        <w:t>calculated</w:t>
      </w:r>
      <w:proofErr w:type="gramEnd"/>
      <w:r>
        <w:t xml:space="preserve"> and this is used to define the number of sampling stations, hereafter referred to as sets, allocated to each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allocated number of cells are randomly selected in each </w:t>
      </w:r>
      <w:proofErr w:type="gramStart"/>
      <w:r>
        <w:lastRenderedPageBreak/>
        <w:t>strata</w:t>
      </w:r>
      <w:proofErr w:type="gramEnd"/>
      <w:r>
        <w:t xml:space="preserve"> and the number of fish caught in each set is calculated by applying binomial sampling of the fish in each sampled cell by the proportion of the area covered by the trawl and the catchability of each age:</w:t>
      </w:r>
    </w:p>
    <w:p w14:paraId="581F668E" w14:textId="77777777" w:rsidR="002672F4" w:rsidRDefault="00C51399">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47AE327F" w14:textId="77777777"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The lengths of the fish sampled by the set are then simulated using the von </w:t>
      </w:r>
      <w:proofErr w:type="spellStart"/>
      <w:r>
        <w:t>Bertalanffy</w:t>
      </w:r>
      <w:proofErr w:type="spellEnd"/>
      <w:r>
        <w:t xml:space="preserve"> growth equation found above in the </w:t>
      </w:r>
      <w:hyperlink w:anchor="simulate-abundance">
        <w:r>
          <w:rPr>
            <w:rStyle w:val="Hyperlink"/>
            <w:i/>
          </w:rPr>
          <w:t>Simulate abundance</w:t>
        </w:r>
      </w:hyperlink>
      <w:r>
        <w:t xml:space="preserve"> section. Depending on the number of fish caught, sub-sampling is then conducted.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00D414F9" w14:textId="77777777" w:rsidR="002672F4" w:rsidRDefault="0091018A">
      <w:pPr>
        <w:pStyle w:val="TableCaption"/>
      </w:pPr>
      <w:r>
        <w:t xml:space="preserve">Table 1: Default </w:t>
      </w:r>
      <w:proofErr w:type="spellStart"/>
      <w:r>
        <w:rPr>
          <w:rStyle w:val="VerbatimChar"/>
        </w:rPr>
        <w:t>sim_survey</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1: Default sim_survey function call, with descriptions and associated parameter symbols of key arguments."/>
      </w:tblPr>
      <w:tblGrid>
        <w:gridCol w:w="3179"/>
        <w:gridCol w:w="5356"/>
        <w:gridCol w:w="825"/>
      </w:tblGrid>
      <w:tr w:rsidR="002672F4" w:rsidRPr="00F5303E" w14:paraId="27A06C4B" w14:textId="77777777">
        <w:tc>
          <w:tcPr>
            <w:tcW w:w="0" w:type="auto"/>
            <w:tcBorders>
              <w:bottom w:val="single" w:sz="0" w:space="0" w:color="auto"/>
            </w:tcBorders>
            <w:vAlign w:val="bottom"/>
          </w:tcPr>
          <w:p w14:paraId="633537F9" w14:textId="77777777"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14:paraId="0BB1290C" w14:textId="77777777"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14:paraId="26806B48" w14:textId="77777777" w:rsidR="002672F4" w:rsidRPr="00F5303E" w:rsidRDefault="0091018A">
            <w:pPr>
              <w:pStyle w:val="Compact"/>
              <w:rPr>
                <w:sz w:val="16"/>
                <w:szCs w:val="16"/>
              </w:rPr>
            </w:pPr>
            <w:r w:rsidRPr="00F5303E">
              <w:rPr>
                <w:b/>
                <w:sz w:val="16"/>
                <w:szCs w:val="16"/>
              </w:rPr>
              <w:t>Symbol</w:t>
            </w:r>
          </w:p>
        </w:tc>
      </w:tr>
      <w:tr w:rsidR="002672F4" w:rsidRPr="00F5303E" w14:paraId="7E14F112" w14:textId="77777777">
        <w:tc>
          <w:tcPr>
            <w:tcW w:w="0" w:type="auto"/>
          </w:tcPr>
          <w:p w14:paraId="5067497E" w14:textId="77777777" w:rsidR="002672F4" w:rsidRPr="00F5303E" w:rsidRDefault="0091018A">
            <w:pPr>
              <w:pStyle w:val="Compact"/>
              <w:rPr>
                <w:sz w:val="16"/>
                <w:szCs w:val="16"/>
              </w:rPr>
            </w:pPr>
            <w:proofErr w:type="spellStart"/>
            <w:r w:rsidRPr="00F5303E">
              <w:rPr>
                <w:rStyle w:val="VerbatimChar"/>
                <w:sz w:val="16"/>
                <w:szCs w:val="16"/>
              </w:rPr>
              <w:t>sim_</w:t>
            </w:r>
            <w:proofErr w:type="gramStart"/>
            <w:r w:rsidRPr="00F5303E">
              <w:rPr>
                <w:rStyle w:val="VerbatimChar"/>
                <w:sz w:val="16"/>
                <w:szCs w:val="16"/>
              </w:rPr>
              <w:t>survey</w:t>
            </w:r>
            <w:proofErr w:type="spellEnd"/>
            <w:r w:rsidRPr="00F5303E">
              <w:rPr>
                <w:rStyle w:val="VerbatimChar"/>
                <w:sz w:val="16"/>
                <w:szCs w:val="16"/>
              </w:rPr>
              <w:t>(</w:t>
            </w:r>
            <w:proofErr w:type="gramEnd"/>
          </w:p>
        </w:tc>
        <w:tc>
          <w:tcPr>
            <w:tcW w:w="0" w:type="auto"/>
          </w:tcPr>
          <w:p w14:paraId="257B5538" w14:textId="77777777" w:rsidR="002672F4" w:rsidRPr="00F5303E" w:rsidRDefault="0091018A">
            <w:pPr>
              <w:pStyle w:val="Compact"/>
              <w:rPr>
                <w:sz w:val="16"/>
                <w:szCs w:val="16"/>
              </w:rPr>
            </w:pPr>
            <w:r w:rsidRPr="00F5303E">
              <w:rPr>
                <w:sz w:val="16"/>
                <w:szCs w:val="16"/>
              </w:rPr>
              <w:t> </w:t>
            </w:r>
          </w:p>
        </w:tc>
        <w:tc>
          <w:tcPr>
            <w:tcW w:w="0" w:type="auto"/>
          </w:tcPr>
          <w:p w14:paraId="07811525" w14:textId="77777777" w:rsidR="002672F4" w:rsidRPr="00F5303E" w:rsidRDefault="0091018A">
            <w:pPr>
              <w:pStyle w:val="Compact"/>
              <w:rPr>
                <w:sz w:val="16"/>
                <w:szCs w:val="16"/>
              </w:rPr>
            </w:pPr>
            <w:r w:rsidRPr="00F5303E">
              <w:rPr>
                <w:sz w:val="16"/>
                <w:szCs w:val="16"/>
              </w:rPr>
              <w:t> </w:t>
            </w:r>
          </w:p>
        </w:tc>
      </w:tr>
      <w:tr w:rsidR="002672F4" w:rsidRPr="00F5303E" w14:paraId="4C7DBBF2" w14:textId="77777777">
        <w:tc>
          <w:tcPr>
            <w:tcW w:w="0" w:type="auto"/>
          </w:tcPr>
          <w:p w14:paraId="04714E6E" w14:textId="77777777" w:rsidR="002672F4" w:rsidRPr="00F5303E" w:rsidRDefault="0091018A">
            <w:pPr>
              <w:pStyle w:val="Compact"/>
              <w:rPr>
                <w:sz w:val="16"/>
                <w:szCs w:val="16"/>
              </w:rPr>
            </w:pPr>
            <w:r w:rsidRPr="00F5303E">
              <w:rPr>
                <w:rStyle w:val="VerbatimChar"/>
                <w:sz w:val="16"/>
                <w:szCs w:val="16"/>
              </w:rPr>
              <w:t xml:space="preserve"> sim,</w:t>
            </w:r>
          </w:p>
        </w:tc>
        <w:tc>
          <w:tcPr>
            <w:tcW w:w="0" w:type="auto"/>
          </w:tcPr>
          <w:p w14:paraId="09DA946D" w14:textId="77777777" w:rsidR="002672F4" w:rsidRPr="00F5303E" w:rsidRDefault="0091018A">
            <w:pPr>
              <w:pStyle w:val="Compact"/>
              <w:rPr>
                <w:sz w:val="16"/>
                <w:szCs w:val="16"/>
              </w:rPr>
            </w:pPr>
            <w:r w:rsidRPr="00F5303E">
              <w:rPr>
                <w:sz w:val="16"/>
                <w:szCs w:val="16"/>
              </w:rPr>
              <w:t xml:space="preserve">Simulated spatial population from </w:t>
            </w:r>
            <w:proofErr w:type="spellStart"/>
            <w:r w:rsidRPr="00F5303E">
              <w:rPr>
                <w:rStyle w:val="VerbatimChar"/>
                <w:sz w:val="16"/>
                <w:szCs w:val="16"/>
              </w:rPr>
              <w:t>sim_distribution</w:t>
            </w:r>
            <w:proofErr w:type="spellEnd"/>
          </w:p>
        </w:tc>
        <w:tc>
          <w:tcPr>
            <w:tcW w:w="0" w:type="auto"/>
          </w:tcPr>
          <w:p w14:paraId="217CD17F" w14:textId="77777777" w:rsidR="002672F4" w:rsidRPr="00F5303E" w:rsidRDefault="0091018A">
            <w:pPr>
              <w:pStyle w:val="Compact"/>
              <w:rPr>
                <w:sz w:val="16"/>
                <w:szCs w:val="16"/>
              </w:rPr>
            </w:pPr>
            <w:r w:rsidRPr="00F5303E">
              <w:rPr>
                <w:sz w:val="16"/>
                <w:szCs w:val="16"/>
              </w:rPr>
              <w:t> </w:t>
            </w:r>
          </w:p>
        </w:tc>
      </w:tr>
      <w:tr w:rsidR="002672F4" w:rsidRPr="00F5303E" w14:paraId="69FB2F12" w14:textId="77777777">
        <w:tc>
          <w:tcPr>
            <w:tcW w:w="0" w:type="auto"/>
          </w:tcPr>
          <w:p w14:paraId="0E9FFF58" w14:textId="77777777" w:rsidR="002672F4" w:rsidRPr="00F5303E" w:rsidRDefault="0091018A">
            <w:pPr>
              <w:pStyle w:val="Compact"/>
              <w:rPr>
                <w:sz w:val="16"/>
                <w:szCs w:val="16"/>
              </w:rPr>
            </w:pPr>
            <w:r w:rsidRPr="00F5303E">
              <w:rPr>
                <w:rStyle w:val="VerbatimChar"/>
                <w:sz w:val="16"/>
                <w:szCs w:val="16"/>
              </w:rPr>
              <w:lastRenderedPageBreak/>
              <w:t xml:space="preserve"> </w:t>
            </w:r>
            <w:proofErr w:type="spellStart"/>
            <w:r w:rsidRPr="00F5303E">
              <w:rPr>
                <w:rStyle w:val="VerbatimChar"/>
                <w:sz w:val="16"/>
                <w:szCs w:val="16"/>
              </w:rPr>
              <w:t>n_sims</w:t>
            </w:r>
            <w:proofErr w:type="spellEnd"/>
            <w:r w:rsidRPr="00F5303E">
              <w:rPr>
                <w:rStyle w:val="VerbatimChar"/>
                <w:sz w:val="16"/>
                <w:szCs w:val="16"/>
              </w:rPr>
              <w:t xml:space="preserve"> = 1</w:t>
            </w:r>
          </w:p>
        </w:tc>
        <w:tc>
          <w:tcPr>
            <w:tcW w:w="0" w:type="auto"/>
          </w:tcPr>
          <w:p w14:paraId="2B1390F0" w14:textId="77777777" w:rsidR="002672F4" w:rsidRPr="00F5303E" w:rsidRDefault="0091018A">
            <w:pPr>
              <w:pStyle w:val="Compact"/>
              <w:rPr>
                <w:sz w:val="16"/>
                <w:szCs w:val="16"/>
              </w:rPr>
            </w:pPr>
            <w:r w:rsidRPr="00F5303E">
              <w:rPr>
                <w:sz w:val="16"/>
                <w:szCs w:val="16"/>
              </w:rPr>
              <w:t>Number of times to repeat the survey</w:t>
            </w:r>
          </w:p>
        </w:tc>
        <w:tc>
          <w:tcPr>
            <w:tcW w:w="0" w:type="auto"/>
          </w:tcPr>
          <w:p w14:paraId="28AC02FB" w14:textId="77777777" w:rsidR="002672F4" w:rsidRPr="00F5303E" w:rsidRDefault="0091018A">
            <w:pPr>
              <w:pStyle w:val="Compact"/>
              <w:rPr>
                <w:sz w:val="16"/>
                <w:szCs w:val="16"/>
              </w:rPr>
            </w:pPr>
            <w:r w:rsidRPr="00F5303E">
              <w:rPr>
                <w:sz w:val="16"/>
                <w:szCs w:val="16"/>
              </w:rPr>
              <w:t> </w:t>
            </w:r>
          </w:p>
        </w:tc>
      </w:tr>
      <w:tr w:rsidR="002672F4" w:rsidRPr="00F5303E" w14:paraId="3E8ADF27" w14:textId="77777777">
        <w:tc>
          <w:tcPr>
            <w:tcW w:w="0" w:type="auto"/>
          </w:tcPr>
          <w:p w14:paraId="6449C836" w14:textId="77777777" w:rsidR="002672F4" w:rsidRPr="00F5303E" w:rsidRDefault="0091018A">
            <w:pPr>
              <w:pStyle w:val="Compact"/>
              <w:rPr>
                <w:sz w:val="16"/>
                <w:szCs w:val="16"/>
              </w:rPr>
            </w:pPr>
            <w:r w:rsidRPr="00F5303E">
              <w:rPr>
                <w:rStyle w:val="VerbatimChar"/>
                <w:sz w:val="16"/>
                <w:szCs w:val="16"/>
              </w:rPr>
              <w:t xml:space="preserve"> q = </w:t>
            </w:r>
            <w:proofErr w:type="spellStart"/>
            <w:r w:rsidRPr="00F5303E">
              <w:rPr>
                <w:rStyle w:val="VerbatimChar"/>
                <w:sz w:val="16"/>
                <w:szCs w:val="16"/>
              </w:rPr>
              <w:t>sim_</w:t>
            </w:r>
            <w:proofErr w:type="gramStart"/>
            <w:r w:rsidRPr="00F5303E">
              <w:rPr>
                <w:rStyle w:val="VerbatimChar"/>
                <w:sz w:val="16"/>
                <w:szCs w:val="16"/>
              </w:rPr>
              <w:t>logistic</w:t>
            </w:r>
            <w:proofErr w:type="spellEnd"/>
            <w:r w:rsidRPr="00F5303E">
              <w:rPr>
                <w:rStyle w:val="VerbatimChar"/>
                <w:sz w:val="16"/>
                <w:szCs w:val="16"/>
              </w:rPr>
              <w:t>(</w:t>
            </w:r>
            <w:proofErr w:type="gramEnd"/>
            <w:r w:rsidRPr="00F5303E">
              <w:rPr>
                <w:rStyle w:val="VerbatimChar"/>
                <w:sz w:val="16"/>
                <w:szCs w:val="16"/>
              </w:rPr>
              <w:t>k = 2,</w:t>
            </w:r>
          </w:p>
        </w:tc>
        <w:tc>
          <w:tcPr>
            <w:tcW w:w="0" w:type="auto"/>
          </w:tcPr>
          <w:p w14:paraId="7D92B76D" w14:textId="77777777" w:rsidR="002672F4" w:rsidRPr="00F5303E" w:rsidRDefault="0091018A">
            <w:pPr>
              <w:pStyle w:val="Compact"/>
              <w:rPr>
                <w:sz w:val="16"/>
                <w:szCs w:val="16"/>
              </w:rPr>
            </w:pPr>
            <w:r w:rsidRPr="00F5303E">
              <w:rPr>
                <w:sz w:val="16"/>
                <w:szCs w:val="16"/>
              </w:rPr>
              <w:t>Steepness of logistic curve of catchability</w:t>
            </w:r>
          </w:p>
        </w:tc>
        <w:tc>
          <w:tcPr>
            <w:tcW w:w="0" w:type="auto"/>
          </w:tcPr>
          <w:p w14:paraId="0093BB73" w14:textId="77777777"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14:paraId="47650A34" w14:textId="77777777">
        <w:tc>
          <w:tcPr>
            <w:tcW w:w="0" w:type="auto"/>
          </w:tcPr>
          <w:p w14:paraId="709FB3BB" w14:textId="77777777" w:rsidR="002672F4" w:rsidRPr="00F5303E" w:rsidRDefault="0091018A">
            <w:pPr>
              <w:pStyle w:val="Compact"/>
              <w:rPr>
                <w:sz w:val="16"/>
                <w:szCs w:val="16"/>
              </w:rPr>
            </w:pPr>
            <w:r w:rsidRPr="00F5303E">
              <w:rPr>
                <w:rStyle w:val="VerbatimChar"/>
                <w:sz w:val="16"/>
                <w:szCs w:val="16"/>
              </w:rPr>
              <w:t xml:space="preserve">                  x0 = 3),</w:t>
            </w:r>
          </w:p>
        </w:tc>
        <w:tc>
          <w:tcPr>
            <w:tcW w:w="0" w:type="auto"/>
          </w:tcPr>
          <w:p w14:paraId="39BF0D10" w14:textId="77777777" w:rsidR="002672F4" w:rsidRPr="00F5303E" w:rsidRDefault="0091018A">
            <w:pPr>
              <w:pStyle w:val="Compact"/>
              <w:rPr>
                <w:sz w:val="16"/>
                <w:szCs w:val="16"/>
              </w:rPr>
            </w:pPr>
            <w:r w:rsidRPr="00F5303E">
              <w:rPr>
                <w:sz w:val="16"/>
                <w:szCs w:val="16"/>
              </w:rPr>
              <w:t>Midpoint of logistic curve of catchability (age)</w:t>
            </w:r>
          </w:p>
        </w:tc>
        <w:tc>
          <w:tcPr>
            <w:tcW w:w="0" w:type="auto"/>
          </w:tcPr>
          <w:p w14:paraId="7164E9AA"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0</m:t>
                    </m:r>
                  </m:sub>
                </m:sSub>
              </m:oMath>
            </m:oMathPara>
          </w:p>
        </w:tc>
      </w:tr>
      <w:tr w:rsidR="002672F4" w:rsidRPr="00F5303E" w14:paraId="5DA726BA" w14:textId="77777777">
        <w:tc>
          <w:tcPr>
            <w:tcW w:w="0" w:type="auto"/>
          </w:tcPr>
          <w:p w14:paraId="0A455904"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trawl_dim</w:t>
            </w:r>
            <w:proofErr w:type="spellEnd"/>
            <w:r w:rsidRPr="00F5303E">
              <w:rPr>
                <w:rStyle w:val="VerbatimChar"/>
                <w:sz w:val="16"/>
                <w:szCs w:val="16"/>
              </w:rPr>
              <w:t xml:space="preserve"> = </w:t>
            </w:r>
            <w:proofErr w:type="gramStart"/>
            <w:r w:rsidRPr="00F5303E">
              <w:rPr>
                <w:rStyle w:val="VerbatimChar"/>
                <w:sz w:val="16"/>
                <w:szCs w:val="16"/>
              </w:rPr>
              <w:t>c(</w:t>
            </w:r>
            <w:proofErr w:type="gramEnd"/>
            <w:r w:rsidRPr="00F5303E">
              <w:rPr>
                <w:rStyle w:val="VerbatimChar"/>
                <w:sz w:val="16"/>
                <w:szCs w:val="16"/>
              </w:rPr>
              <w:t>1.5, 0.02),</w:t>
            </w:r>
          </w:p>
        </w:tc>
        <w:tc>
          <w:tcPr>
            <w:tcW w:w="0" w:type="auto"/>
          </w:tcPr>
          <w:p w14:paraId="2174A60D" w14:textId="77777777" w:rsidR="002672F4" w:rsidRPr="00F5303E" w:rsidRDefault="0091018A">
            <w:pPr>
              <w:pStyle w:val="Compact"/>
              <w:rPr>
                <w:sz w:val="16"/>
                <w:szCs w:val="16"/>
              </w:rPr>
            </w:pPr>
            <w:r w:rsidRPr="00F5303E">
              <w:rPr>
                <w:sz w:val="16"/>
                <w:szCs w:val="16"/>
              </w:rPr>
              <w:t>Trawl dimensions (length, width; km) - i.e. area covered by a trawl</w:t>
            </w:r>
          </w:p>
        </w:tc>
        <w:tc>
          <w:tcPr>
            <w:tcW w:w="0" w:type="auto"/>
          </w:tcPr>
          <w:p w14:paraId="13131206"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trawl</m:t>
                    </m:r>
                  </m:sub>
                </m:sSub>
              </m:oMath>
            </m:oMathPara>
          </w:p>
        </w:tc>
      </w:tr>
      <w:tr w:rsidR="002672F4" w:rsidRPr="00F5303E" w14:paraId="6DE940B9" w14:textId="77777777">
        <w:tc>
          <w:tcPr>
            <w:tcW w:w="0" w:type="auto"/>
          </w:tcPr>
          <w:p w14:paraId="70859066"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min_sets</w:t>
            </w:r>
            <w:proofErr w:type="spellEnd"/>
            <w:r w:rsidRPr="00F5303E">
              <w:rPr>
                <w:rStyle w:val="VerbatimChar"/>
                <w:sz w:val="16"/>
                <w:szCs w:val="16"/>
              </w:rPr>
              <w:t xml:space="preserve"> = 2</w:t>
            </w:r>
          </w:p>
        </w:tc>
        <w:tc>
          <w:tcPr>
            <w:tcW w:w="0" w:type="auto"/>
          </w:tcPr>
          <w:p w14:paraId="4F01894C" w14:textId="77777777" w:rsidR="002672F4" w:rsidRPr="00F5303E" w:rsidRDefault="0091018A">
            <w:pPr>
              <w:pStyle w:val="Compact"/>
              <w:rPr>
                <w:sz w:val="16"/>
                <w:szCs w:val="16"/>
              </w:rPr>
            </w:pPr>
            <w:r w:rsidRPr="00F5303E">
              <w:rPr>
                <w:sz w:val="16"/>
                <w:szCs w:val="16"/>
              </w:rPr>
              <w:t>Minimum number of sets to conduct per strata</w:t>
            </w:r>
          </w:p>
        </w:tc>
        <w:tc>
          <w:tcPr>
            <w:tcW w:w="0" w:type="auto"/>
          </w:tcPr>
          <w:p w14:paraId="08FD0659" w14:textId="77777777" w:rsidR="002672F4" w:rsidRPr="00F5303E" w:rsidRDefault="0091018A">
            <w:pPr>
              <w:pStyle w:val="Compact"/>
              <w:rPr>
                <w:sz w:val="16"/>
                <w:szCs w:val="16"/>
              </w:rPr>
            </w:pPr>
            <w:r w:rsidRPr="00F5303E">
              <w:rPr>
                <w:sz w:val="16"/>
                <w:szCs w:val="16"/>
              </w:rPr>
              <w:t> </w:t>
            </w:r>
          </w:p>
        </w:tc>
      </w:tr>
      <w:tr w:rsidR="002672F4" w:rsidRPr="00F5303E" w14:paraId="7D99AE7E" w14:textId="77777777">
        <w:tc>
          <w:tcPr>
            <w:tcW w:w="0" w:type="auto"/>
          </w:tcPr>
          <w:p w14:paraId="2864E27C"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set_den</w:t>
            </w:r>
            <w:proofErr w:type="spellEnd"/>
            <w:r w:rsidRPr="00F5303E">
              <w:rPr>
                <w:rStyle w:val="VerbatimChar"/>
                <w:sz w:val="16"/>
                <w:szCs w:val="16"/>
              </w:rPr>
              <w:t xml:space="preserve"> = 2/1000,</w:t>
            </w:r>
          </w:p>
        </w:tc>
        <w:tc>
          <w:tcPr>
            <w:tcW w:w="0" w:type="auto"/>
          </w:tcPr>
          <w:p w14:paraId="41516A77" w14:textId="77777777" w:rsidR="002672F4" w:rsidRPr="00F5303E" w:rsidRDefault="0091018A">
            <w:pPr>
              <w:pStyle w:val="Compact"/>
              <w:rPr>
                <w:sz w:val="16"/>
                <w:szCs w:val="16"/>
              </w:rPr>
            </w:pPr>
            <w:r w:rsidRPr="00F5303E">
              <w:rPr>
                <w:sz w:val="16"/>
                <w:szCs w:val="16"/>
              </w:rPr>
              <w:t>Set density (</w:t>
            </w:r>
            <w:proofErr w:type="gramStart"/>
            <w:r w:rsidRPr="00F5303E">
              <w:rPr>
                <w:sz w:val="16"/>
                <w:szCs w:val="16"/>
              </w:rPr>
              <w:t>km</w:t>
            </w:r>
            <w:r w:rsidRPr="00F5303E">
              <w:rPr>
                <w:sz w:val="16"/>
                <w:szCs w:val="16"/>
                <w:vertAlign w:val="superscript"/>
              </w:rPr>
              <w:t>-2</w:t>
            </w:r>
            <w:proofErr w:type="gramEnd"/>
            <w:r w:rsidRPr="00F5303E">
              <w:rPr>
                <w:sz w:val="16"/>
                <w:szCs w:val="16"/>
              </w:rPr>
              <w:t>)</w:t>
            </w:r>
          </w:p>
        </w:tc>
        <w:tc>
          <w:tcPr>
            <w:tcW w:w="0" w:type="auto"/>
          </w:tcPr>
          <w:p w14:paraId="6B6E32A4"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sets</m:t>
                    </m:r>
                  </m:sub>
                </m:sSub>
              </m:oMath>
            </m:oMathPara>
          </w:p>
        </w:tc>
      </w:tr>
      <w:tr w:rsidR="002672F4" w:rsidRPr="00F5303E" w14:paraId="0C9AD1CD" w14:textId="77777777">
        <w:tc>
          <w:tcPr>
            <w:tcW w:w="0" w:type="auto"/>
          </w:tcPr>
          <w:p w14:paraId="0BC80DCA"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lengths_cap</w:t>
            </w:r>
            <w:proofErr w:type="spellEnd"/>
            <w:r w:rsidRPr="00F5303E">
              <w:rPr>
                <w:rStyle w:val="VerbatimChar"/>
                <w:sz w:val="16"/>
                <w:szCs w:val="16"/>
              </w:rPr>
              <w:t xml:space="preserve"> = 500,</w:t>
            </w:r>
          </w:p>
        </w:tc>
        <w:tc>
          <w:tcPr>
            <w:tcW w:w="0" w:type="auto"/>
          </w:tcPr>
          <w:p w14:paraId="14C5B529" w14:textId="77777777" w:rsidR="002672F4" w:rsidRPr="00F5303E" w:rsidRDefault="0091018A">
            <w:pPr>
              <w:pStyle w:val="Compact"/>
              <w:rPr>
                <w:sz w:val="16"/>
                <w:szCs w:val="16"/>
              </w:rPr>
            </w:pPr>
            <w:r w:rsidRPr="00F5303E">
              <w:rPr>
                <w:sz w:val="16"/>
                <w:szCs w:val="16"/>
              </w:rPr>
              <w:t>Maximum number of lengths to collect / set</w:t>
            </w:r>
          </w:p>
        </w:tc>
        <w:tc>
          <w:tcPr>
            <w:tcW w:w="0" w:type="auto"/>
          </w:tcPr>
          <w:p w14:paraId="7FC390E6"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lengths</m:t>
                    </m:r>
                  </m:sub>
                </m:sSub>
              </m:oMath>
            </m:oMathPara>
          </w:p>
        </w:tc>
      </w:tr>
      <w:tr w:rsidR="002672F4" w:rsidRPr="00F5303E" w14:paraId="35CD7DBB" w14:textId="77777777">
        <w:tc>
          <w:tcPr>
            <w:tcW w:w="0" w:type="auto"/>
          </w:tcPr>
          <w:p w14:paraId="2A6F5DE5"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length_group</w:t>
            </w:r>
            <w:proofErr w:type="spellEnd"/>
            <w:r w:rsidRPr="00F5303E">
              <w:rPr>
                <w:rStyle w:val="VerbatimChar"/>
                <w:sz w:val="16"/>
                <w:szCs w:val="16"/>
              </w:rPr>
              <w:t xml:space="preserve"> = 1,</w:t>
            </w:r>
          </w:p>
        </w:tc>
        <w:tc>
          <w:tcPr>
            <w:tcW w:w="0" w:type="auto"/>
          </w:tcPr>
          <w:p w14:paraId="0D71EB6B" w14:textId="77777777" w:rsidR="002672F4" w:rsidRPr="00F5303E" w:rsidRDefault="0091018A">
            <w:pPr>
              <w:pStyle w:val="Compact"/>
              <w:rPr>
                <w:sz w:val="16"/>
                <w:szCs w:val="16"/>
              </w:rPr>
            </w:pPr>
            <w:r w:rsidRPr="00F5303E">
              <w:rPr>
                <w:sz w:val="16"/>
                <w:szCs w:val="16"/>
              </w:rPr>
              <w:t>Length group bin size for age sampling (cm)</w:t>
            </w:r>
          </w:p>
        </w:tc>
        <w:tc>
          <w:tcPr>
            <w:tcW w:w="0" w:type="auto"/>
          </w:tcPr>
          <w:p w14:paraId="66611773"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group</m:t>
                    </m:r>
                  </m:sub>
                </m:sSub>
              </m:oMath>
            </m:oMathPara>
          </w:p>
        </w:tc>
      </w:tr>
      <w:tr w:rsidR="002672F4" w:rsidRPr="00F5303E" w14:paraId="70100B43" w14:textId="77777777">
        <w:tc>
          <w:tcPr>
            <w:tcW w:w="0" w:type="auto"/>
          </w:tcPr>
          <w:p w14:paraId="275D3871"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ages_cap</w:t>
            </w:r>
            <w:proofErr w:type="spellEnd"/>
            <w:r w:rsidRPr="00F5303E">
              <w:rPr>
                <w:rStyle w:val="VerbatimChar"/>
                <w:sz w:val="16"/>
                <w:szCs w:val="16"/>
              </w:rPr>
              <w:t xml:space="preserve"> = 10,</w:t>
            </w:r>
          </w:p>
        </w:tc>
        <w:tc>
          <w:tcPr>
            <w:tcW w:w="0" w:type="auto"/>
          </w:tcPr>
          <w:p w14:paraId="3E4B01CC" w14:textId="77777777" w:rsidR="002672F4" w:rsidRPr="00F5303E" w:rsidRDefault="0091018A">
            <w:pPr>
              <w:pStyle w:val="Compact"/>
              <w:rPr>
                <w:sz w:val="16"/>
                <w:szCs w:val="16"/>
              </w:rPr>
            </w:pPr>
            <w:r w:rsidRPr="00F5303E">
              <w:rPr>
                <w:sz w:val="16"/>
                <w:szCs w:val="16"/>
              </w:rPr>
              <w:t>Maximum number of ages to sample / length group / division</w:t>
            </w:r>
          </w:p>
        </w:tc>
        <w:tc>
          <w:tcPr>
            <w:tcW w:w="0" w:type="auto"/>
          </w:tcPr>
          <w:p w14:paraId="5E90B22B" w14:textId="77777777" w:rsidR="002672F4" w:rsidRPr="00F5303E" w:rsidRDefault="00C51399">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ages</m:t>
                    </m:r>
                  </m:sub>
                </m:sSub>
              </m:oMath>
            </m:oMathPara>
          </w:p>
        </w:tc>
      </w:tr>
      <w:tr w:rsidR="002672F4" w:rsidRPr="00F5303E" w14:paraId="79F9684D" w14:textId="77777777">
        <w:tc>
          <w:tcPr>
            <w:tcW w:w="0" w:type="auto"/>
          </w:tcPr>
          <w:p w14:paraId="328CFBE8" w14:textId="77777777" w:rsidR="002672F4" w:rsidRPr="00F5303E" w:rsidRDefault="0091018A">
            <w:pPr>
              <w:pStyle w:val="Compact"/>
              <w:rPr>
                <w:sz w:val="16"/>
                <w:szCs w:val="16"/>
              </w:rPr>
            </w:pPr>
            <w:r w:rsidRPr="00F5303E">
              <w:rPr>
                <w:rStyle w:val="VerbatimChar"/>
                <w:sz w:val="16"/>
                <w:szCs w:val="16"/>
              </w:rPr>
              <w:t xml:space="preserve"> </w:t>
            </w:r>
            <w:proofErr w:type="spellStart"/>
            <w:r w:rsidRPr="00F5303E">
              <w:rPr>
                <w:rStyle w:val="VerbatimChar"/>
                <w:sz w:val="16"/>
                <w:szCs w:val="16"/>
              </w:rPr>
              <w:t>age_sa</w:t>
            </w:r>
            <w:del w:id="62" w:author="Keith Lewis" w:date="2019-11-29T16:07:00Z">
              <w:r w:rsidRPr="00F5303E" w:rsidDel="00245AB4">
                <w:rPr>
                  <w:rStyle w:val="VerbatimChar"/>
                  <w:sz w:val="16"/>
                  <w:szCs w:val="16"/>
                </w:rPr>
                <w:delText>m</w:delText>
              </w:r>
            </w:del>
            <w:r w:rsidRPr="00F5303E">
              <w:rPr>
                <w:rStyle w:val="VerbatimChar"/>
                <w:sz w:val="16"/>
                <w:szCs w:val="16"/>
              </w:rPr>
              <w:t>mpling</w:t>
            </w:r>
            <w:proofErr w:type="spellEnd"/>
            <w:r w:rsidRPr="00F5303E">
              <w:rPr>
                <w:rStyle w:val="VerbatimChar"/>
                <w:sz w:val="16"/>
                <w:szCs w:val="16"/>
              </w:rPr>
              <w:t xml:space="preserve"> = "stratified")</w:t>
            </w:r>
          </w:p>
        </w:tc>
        <w:tc>
          <w:tcPr>
            <w:tcW w:w="0" w:type="auto"/>
          </w:tcPr>
          <w:p w14:paraId="65A8C2C7" w14:textId="77777777" w:rsidR="002672F4" w:rsidRPr="00F5303E" w:rsidRDefault="0091018A">
            <w:pPr>
              <w:pStyle w:val="Compact"/>
              <w:rPr>
                <w:sz w:val="16"/>
                <w:szCs w:val="16"/>
              </w:rPr>
            </w:pPr>
            <w:r w:rsidRPr="00F5303E">
              <w:rPr>
                <w:sz w:val="16"/>
                <w:szCs w:val="16"/>
              </w:rPr>
              <w:t xml:space="preserve">Controls whether age sampling is length </w:t>
            </w:r>
            <w:r w:rsidRPr="00F5303E">
              <w:rPr>
                <w:rStyle w:val="VerbatimChar"/>
                <w:sz w:val="16"/>
                <w:szCs w:val="16"/>
              </w:rPr>
              <w:t>"stratified"</w:t>
            </w:r>
            <w:r w:rsidRPr="00F5303E">
              <w:rPr>
                <w:sz w:val="16"/>
                <w:szCs w:val="16"/>
              </w:rPr>
              <w:t xml:space="preserve"> or </w:t>
            </w:r>
            <w:r w:rsidRPr="00F5303E">
              <w:rPr>
                <w:rStyle w:val="VerbatimChar"/>
                <w:sz w:val="16"/>
                <w:szCs w:val="16"/>
              </w:rPr>
              <w:t>"random"</w:t>
            </w:r>
          </w:p>
        </w:tc>
        <w:tc>
          <w:tcPr>
            <w:tcW w:w="0" w:type="auto"/>
          </w:tcPr>
          <w:p w14:paraId="164541C9" w14:textId="77777777" w:rsidR="002672F4" w:rsidRPr="00F5303E" w:rsidRDefault="0091018A">
            <w:pPr>
              <w:pStyle w:val="Compact"/>
              <w:rPr>
                <w:sz w:val="16"/>
                <w:szCs w:val="16"/>
              </w:rPr>
            </w:pPr>
            <w:r w:rsidRPr="00F5303E">
              <w:rPr>
                <w:sz w:val="16"/>
                <w:szCs w:val="16"/>
              </w:rPr>
              <w:t> </w:t>
            </w:r>
          </w:p>
        </w:tc>
      </w:tr>
    </w:tbl>
    <w:p w14:paraId="70233939" w14:textId="77777777" w:rsidR="002672F4" w:rsidRDefault="002672F4">
      <w:pPr>
        <w:pStyle w:val="BodyText"/>
      </w:pPr>
    </w:p>
    <w:p w14:paraId="1257253D" w14:textId="77777777" w:rsidR="002672F4" w:rsidRDefault="0091018A">
      <w:pPr>
        <w:pStyle w:val="BodyText"/>
      </w:pPr>
      <w:r>
        <w:t xml:space="preserve">The function </w:t>
      </w:r>
      <w:proofErr w:type="spellStart"/>
      <w:r>
        <w:rPr>
          <w:rStyle w:val="VerbatimChar"/>
        </w:rPr>
        <w:t>sim_survey</w:t>
      </w:r>
      <w:proofErr w:type="spellEnd"/>
      <w:r>
        <w:t xml:space="preserve"> can be used to simulate data from one survey over a population created using </w:t>
      </w:r>
      <w:proofErr w:type="spellStart"/>
      <w:r>
        <w:rPr>
          <w:rStyle w:val="VerbatimChar"/>
        </w:rPr>
        <w:t>sim_distribution</w:t>
      </w:r>
      <w:proofErr w:type="spellEnd"/>
      <w:r>
        <w:t xml:space="preserve">. A default function call is described in Table 1. The </w:t>
      </w:r>
      <w:proofErr w:type="spellStart"/>
      <w:r>
        <w:rPr>
          <w:rStyle w:val="VerbatimChar"/>
        </w:rPr>
        <w:t>sim_survey</w:t>
      </w:r>
      <w:proofErr w:type="spellEnd"/>
      <w:r>
        <w:t xml:space="preserve"> function simulates the sampling process of the survey and, as such, requires a closure for defining catchability as a function of age and definitions of the design of the survey. Specifically, the </w:t>
      </w:r>
      <w:r>
        <w:rPr>
          <w:rStyle w:val="VerbatimChar"/>
        </w:rPr>
        <w:t>q</w:t>
      </w:r>
      <w:r>
        <w:t xml:space="preserve"> argument requires a closure, such as </w:t>
      </w:r>
      <w:proofErr w:type="spellStart"/>
      <w:r>
        <w:rPr>
          <w:rStyle w:val="VerbatimChar"/>
        </w:rPr>
        <w:t>sim_logistic</w:t>
      </w:r>
      <w:proofErr w:type="spellEnd"/>
      <w:r>
        <w:t xml:space="preserve">, for defining the probability of catching specific age groups, trawl dimensions are defined in the </w:t>
      </w:r>
      <w:proofErr w:type="spellStart"/>
      <w:r>
        <w:rPr>
          <w:rStyle w:val="VerbatimChar"/>
        </w:rPr>
        <w:t>trawl_dim</w:t>
      </w:r>
      <w:proofErr w:type="spellEnd"/>
      <w:r>
        <w:t xml:space="preserve"> argument, and set, length and age sampling effort are defined using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arguments, respectively. Like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custom closures can be supplied to </w:t>
      </w:r>
      <w:proofErr w:type="spellStart"/>
      <w:r>
        <w:rPr>
          <w:rStyle w:val="VerbatimChar"/>
        </w:rPr>
        <w:t>sim_survey</w:t>
      </w:r>
      <w:proofErr w:type="spellEnd"/>
      <w:r>
        <w:t xml:space="preserve"> to impose alternate parametric curves for catchability at age. Multiple simulations of the same survey can be run using the </w:t>
      </w:r>
      <w:proofErr w:type="spellStart"/>
      <w:r>
        <w:rPr>
          <w:rStyle w:val="VerbatimChar"/>
        </w:rPr>
        <w:t>n_sims</w:t>
      </w:r>
      <w:proofErr w:type="spellEnd"/>
      <w:r>
        <w:t xml:space="preserve"> argument, however, requesting large numbers of simulations can be computationally demanding depending on the processing capacity available. Below we use </w:t>
      </w:r>
      <w:proofErr w:type="spellStart"/>
      <w:r>
        <w:rPr>
          <w:rStyle w:val="VerbatimChar"/>
        </w:rPr>
        <w:t>sim_survey</w:t>
      </w:r>
      <w:proofErr w:type="spellEnd"/>
      <w:r>
        <w:t xml:space="preserve"> to simulate two surveys over a default population, of which one is set-up to have higher set density (</w:t>
      </w:r>
      <w:proofErr w:type="spellStart"/>
      <w:r>
        <w:rPr>
          <w:rStyle w:val="VerbatimChar"/>
        </w:rPr>
        <w:t>set_den</w:t>
      </w:r>
      <w:proofErr w:type="spellEnd"/>
      <w:r>
        <w:t>) than the other.</w:t>
      </w:r>
    </w:p>
    <w:p w14:paraId="343C4D6F" w14:textId="77777777" w:rsidR="002672F4" w:rsidRDefault="0091018A">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w:t>
      </w:r>
      <w:r>
        <w:br/>
      </w:r>
      <w:r>
        <w:rPr>
          <w:rStyle w:val="NormalTok"/>
        </w:rPr>
        <w:lastRenderedPageBreak/>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25</w:t>
      </w:r>
      <w:r>
        <w:rPr>
          <w:rStyle w:val="NormalTok"/>
        </w:rPr>
        <w:t>)</w:t>
      </w:r>
    </w:p>
    <w:p w14:paraId="08735E9D" w14:textId="662D4667" w:rsidR="002672F4" w:rsidRDefault="0091018A">
      <w:pPr>
        <w:pStyle w:val="FirstParagraph"/>
      </w:pPr>
      <w:r>
        <w:t xml:space="preserve">Again, this function retains all the objects listed in the output of </w:t>
      </w:r>
      <w:proofErr w:type="spellStart"/>
      <w:r>
        <w:rPr>
          <w:rStyle w:val="VerbatimChar"/>
        </w:rPr>
        <w:t>sim_distribution</w:t>
      </w:r>
      <w:proofErr w:type="spellEnd"/>
      <w:r>
        <w:t xml:space="preserve"> and adds </w:t>
      </w:r>
      <w:proofErr w:type="spellStart"/>
      <w:proofErr w:type="gramStart"/>
      <w:r>
        <w:t>data.tables</w:t>
      </w:r>
      <w:proofErr w:type="spellEnd"/>
      <w:proofErr w:type="gramEnd"/>
      <w:r>
        <w:t xml:space="preserve"> that detail the set locations (</w:t>
      </w:r>
      <w:proofErr w:type="spellStart"/>
      <w:r>
        <w:rPr>
          <w:rStyle w:val="VerbatimChar"/>
        </w:rPr>
        <w:t>setdet</w:t>
      </w:r>
      <w:proofErr w:type="spellEnd"/>
      <w:r>
        <w:t>) and sampling details (</w:t>
      </w:r>
      <w:proofErr w:type="spellStart"/>
      <w:r>
        <w:rPr>
          <w:rStyle w:val="VerbatimChar"/>
        </w:rPr>
        <w:t>samp</w:t>
      </w:r>
      <w:proofErr w:type="spellEnd"/>
      <w:r>
        <w:t xml:space="preserve">). Catchability corrected abundance matrices, named </w:t>
      </w:r>
      <w:r>
        <w:rPr>
          <w:rStyle w:val="VerbatimChar"/>
        </w:rPr>
        <w:t>I</w:t>
      </w:r>
      <w:r>
        <w:t xml:space="preserve"> and </w:t>
      </w:r>
      <w:proofErr w:type="spellStart"/>
      <w:r>
        <w:rPr>
          <w:rStyle w:val="VerbatimChar"/>
        </w:rPr>
        <w:t>I_at_length</w:t>
      </w:r>
      <w:proofErr w:type="spellEnd"/>
      <w:r>
        <w:t>, are also produced and added to the output; these matrices are useful for comparing the true abundance available to the survey to abundance estimates obtained using design-based or model-based analyses of the simulated survey data</w:t>
      </w:r>
      <w:ins w:id="63" w:author="Keith Lewis" w:date="2019-12-01T18:30:00Z">
        <w:r w:rsidR="009C136F">
          <w:t xml:space="preserve"> (</w:t>
        </w:r>
        <w:r w:rsidR="009C136F" w:rsidRPr="002479EB">
          <w:t xml:space="preserve">please refer to the </w:t>
        </w:r>
      </w:ins>
      <w:ins w:id="64" w:author="Keith Lewis" w:date="2019-12-01T18:33:00Z">
        <w:r w:rsidR="009B7983">
          <w:t xml:space="preserve">next </w:t>
        </w:r>
      </w:ins>
      <w:ins w:id="65" w:author="Keith Lewis" w:date="2019-12-01T18:30:00Z">
        <w:r w:rsidR="009C136F" w:rsidRPr="002479EB">
          <w:t xml:space="preserve">section “Stratified analysis” </w:t>
        </w:r>
        <w:r w:rsidR="009C136F">
          <w:t>and Append</w:t>
        </w:r>
      </w:ins>
      <w:ins w:id="66" w:author="Keith Lewis" w:date="2019-12-01T18:31:00Z">
        <w:r w:rsidR="009C136F">
          <w:t xml:space="preserve">ix S3 </w:t>
        </w:r>
      </w:ins>
      <w:ins w:id="67" w:author="Keith Lewis" w:date="2019-12-01T18:30:00Z">
        <w:r w:rsidR="009C136F" w:rsidRPr="002479EB">
          <w:t>for further information on the calculation of abundance indices</w:t>
        </w:r>
        <w:r w:rsidR="009C136F">
          <w:t>)</w:t>
        </w:r>
      </w:ins>
      <w:r>
        <w:t xml:space="preserve">. Specific surveys can be explored using the </w:t>
      </w:r>
      <w:proofErr w:type="spellStart"/>
      <w:r>
        <w:rPr>
          <w:rStyle w:val="VerbatimChar"/>
        </w:rPr>
        <w:t>plot_survey</w:t>
      </w:r>
      <w:proofErr w:type="spellEnd"/>
      <w:r>
        <w:t xml:space="preserve"> function, which uses </w:t>
      </w:r>
      <w:proofErr w:type="spellStart"/>
      <w:r>
        <w:t>plotly</w:t>
      </w:r>
      <w:proofErr w:type="spellEnd"/>
      <w:r>
        <w:t xml:space="preserve"> [8] and crosstalk [14] in the background to link the bubble plot of aggregate set catch to the histogram of lengths and ages sampled to facilitate explorations of set-specific catches (Figure 4).</w:t>
      </w:r>
    </w:p>
    <w:p w14:paraId="4D0164DB" w14:textId="77777777" w:rsidR="002672F4" w:rsidRDefault="0091018A">
      <w:pPr>
        <w:pStyle w:val="SourceCode"/>
      </w:pPr>
      <w:proofErr w:type="spellStart"/>
      <w:r>
        <w:rPr>
          <w:rStyle w:val="KeywordTok"/>
        </w:rPr>
        <w:t>plot_</w:t>
      </w:r>
      <w:proofErr w:type="gramStart"/>
      <w:r>
        <w:rPr>
          <w:rStyle w:val="KeywordTok"/>
        </w:rPr>
        <w:t>survey</w:t>
      </w:r>
      <w:proofErr w:type="spellEnd"/>
      <w:r>
        <w:rPr>
          <w:rStyle w:val="NormalTok"/>
        </w:rPr>
        <w:t>(</w:t>
      </w:r>
      <w:proofErr w:type="gramEnd"/>
      <w:r>
        <w:rPr>
          <w:rStyle w:val="NormalTok"/>
        </w:rPr>
        <w:t xml:space="preserve">a,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r>
        <w:br/>
      </w:r>
      <w:proofErr w:type="spellStart"/>
      <w:r>
        <w:rPr>
          <w:rStyle w:val="KeywordTok"/>
        </w:rPr>
        <w:t>plot_survey</w:t>
      </w:r>
      <w:proofErr w:type="spellEnd"/>
      <w:r>
        <w:rPr>
          <w:rStyle w:val="NormalTok"/>
        </w:rPr>
        <w:t xml:space="preserve">(b,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p>
    <w:p w14:paraId="49870BC3" w14:textId="77777777" w:rsidR="002672F4" w:rsidRDefault="002672F4">
      <w:pPr>
        <w:pStyle w:val="CaptionedFigure"/>
      </w:pPr>
    </w:p>
    <w:p w14:paraId="5CDB0863" w14:textId="77777777" w:rsidR="002672F4" w:rsidRDefault="0091018A">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proofErr w:type="spellStart"/>
      <w:r>
        <w:rPr>
          <w:rStyle w:val="VerbatimChar"/>
        </w:rPr>
        <w:t>plot_survey</w:t>
      </w:r>
      <w:proofErr w:type="spellEnd"/>
      <w:r>
        <w:t xml:space="preserve"> when supplied survey data simulated using </w:t>
      </w:r>
      <w:proofErr w:type="spellStart"/>
      <w:r>
        <w:rPr>
          <w:rStyle w:val="VerbatimChar"/>
        </w:rPr>
        <w:t>sim_survey</w:t>
      </w:r>
      <w:proofErr w:type="spellEnd"/>
      <w:r>
        <w:t>.</w:t>
      </w:r>
    </w:p>
    <w:p w14:paraId="59DDA1EB" w14:textId="77777777" w:rsidR="002672F4" w:rsidRDefault="0091018A">
      <w:pPr>
        <w:pStyle w:val="BodyText"/>
      </w:pPr>
      <w:r>
        <w:t xml:space="preserve">As noted above, available RAM may limit the utility of the </w:t>
      </w:r>
      <w:proofErr w:type="spellStart"/>
      <w:r>
        <w:rPr>
          <w:rStyle w:val="VerbatimChar"/>
        </w:rPr>
        <w:t>sim_survey</w:t>
      </w:r>
      <w:proofErr w:type="spellEnd"/>
      <w:r>
        <w:t xml:space="preserve"> function for running thousands of simulations of the same survey. The </w:t>
      </w:r>
      <w:proofErr w:type="spellStart"/>
      <w:r>
        <w:rPr>
          <w:rStyle w:val="VerbatimChar"/>
        </w:rPr>
        <w:t>sim_survey_parallel</w:t>
      </w:r>
      <w:proofErr w:type="spellEnd"/>
      <w:r>
        <w:t xml:space="preserve"> function was therefore constructed to facilitate this process. This function is set-up to run multiple </w:t>
      </w:r>
      <w:proofErr w:type="spellStart"/>
      <w:r>
        <w:rPr>
          <w:rStyle w:val="VerbatimChar"/>
        </w:rPr>
        <w:t>sim_survey</w:t>
      </w:r>
      <w:proofErr w:type="spellEnd"/>
      <w:r>
        <w:t xml:space="preserve"> calls in parallel using the </w:t>
      </w:r>
      <w:proofErr w:type="spellStart"/>
      <w:r>
        <w:rPr>
          <w:rStyle w:val="VerbatimChar"/>
          <w:b/>
        </w:rPr>
        <w:t>doParallel</w:t>
      </w:r>
      <w:proofErr w:type="spellEnd"/>
      <w:r>
        <w:t xml:space="preserve"> package [15] and, as such, multiple loops can be run using the </w:t>
      </w:r>
      <w:proofErr w:type="spellStart"/>
      <w:r>
        <w:rPr>
          <w:rStyle w:val="VerbatimChar"/>
        </w:rPr>
        <w:t>n_loops</w:t>
      </w:r>
      <w:proofErr w:type="spellEnd"/>
      <w:r>
        <w:t xml:space="preserve"> argument and, within each loop, multiple simulations can be run (controlled using the </w:t>
      </w:r>
      <w:proofErr w:type="spellStart"/>
      <w:r>
        <w:rPr>
          <w:rStyle w:val="VerbatimChar"/>
        </w:rPr>
        <w:t>n_sims</w:t>
      </w:r>
      <w:proofErr w:type="spellEnd"/>
      <w:r>
        <w:t xml:space="preserve"> argument). Total simulations will be the product of </w:t>
      </w:r>
      <w:proofErr w:type="spellStart"/>
      <w:r>
        <w:rPr>
          <w:rStyle w:val="VerbatimChar"/>
        </w:rPr>
        <w:t>n_loops</w:t>
      </w:r>
      <w:proofErr w:type="spellEnd"/>
      <w:r>
        <w:t xml:space="preserve"> and </w:t>
      </w:r>
      <w:proofErr w:type="spellStart"/>
      <w:r>
        <w:rPr>
          <w:rStyle w:val="VerbatimChar"/>
        </w:rPr>
        <w:t>n_sims</w:t>
      </w:r>
      <w:proofErr w:type="spellEnd"/>
      <w:r>
        <w:t xml:space="preserve"> arguments. If more than one core (</w:t>
      </w:r>
      <w:r>
        <w:rPr>
          <w:rStyle w:val="VerbatimChar"/>
        </w:rPr>
        <w:t>cores</w:t>
      </w:r>
      <w:r>
        <w:t xml:space="preserve">) is specified, then the simulations will be run in parallel to speed up the process.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easier on </w:t>
      </w:r>
      <w:proofErr w:type="gramStart"/>
      <w:r>
        <w:t>RAM, but</w:t>
      </w:r>
      <w:proofErr w:type="gramEnd"/>
      <w:r>
        <w:t xml:space="preserve"> may be slower. The optimum ratio of </w:t>
      </w:r>
      <w:proofErr w:type="spellStart"/>
      <w:r>
        <w:rPr>
          <w:rStyle w:val="VerbatimChar"/>
        </w:rPr>
        <w:t>n_sims</w:t>
      </w:r>
      <w:proofErr w:type="spellEnd"/>
      <w:r>
        <w:t xml:space="preserve"> to </w:t>
      </w:r>
      <w:proofErr w:type="spellStart"/>
      <w:r>
        <w:rPr>
          <w:rStyle w:val="VerbatimChar"/>
        </w:rPr>
        <w:t>n_loops</w:t>
      </w:r>
      <w:proofErr w:type="spellEnd"/>
      <w:r>
        <w:t xml:space="preserve"> will depend on the amount of RAM and number of cores </w:t>
      </w:r>
      <w:proofErr w:type="gramStart"/>
      <w:r>
        <w:t>in a given</w:t>
      </w:r>
      <w:proofErr w:type="gramEnd"/>
      <w:r>
        <w:t xml:space="preserve"> computer. In any case, this function simplifies the process of running thousands of simulations of the same survey and the simulated data can then be supplied to survey-based or model-based analyses that require simulation testing.</w:t>
      </w:r>
    </w:p>
    <w:p w14:paraId="26999A0D" w14:textId="77777777" w:rsidR="002672F4" w:rsidRDefault="0091018A">
      <w:pPr>
        <w:pStyle w:val="Heading2"/>
      </w:pPr>
      <w:bookmarkStart w:id="68" w:name="stratified-analysis"/>
      <w:r>
        <w:lastRenderedPageBreak/>
        <w:t>Stratified analysis</w:t>
      </w:r>
      <w:bookmarkEnd w:id="68"/>
    </w:p>
    <w:p w14:paraId="6DB7AADA" w14:textId="77777777" w:rsidR="002672F4" w:rsidRDefault="0091018A">
      <w:pPr>
        <w:pStyle w:val="FirstParagraph"/>
      </w:pPr>
      <w:r>
        <w:t xml:space="preserve">While there are many model-based options for obtaining an abundance index from survey data [16], design-based approaches, such as stratified analyses, are often used. Here we apply formula presented in Smith and Somerton [[17]; equations are replicated in </w:t>
      </w:r>
      <w:hyperlink w:anchor="X745d889594d9b1b3adfaa60e398d04fc92c262a">
        <w:r>
          <w:rPr>
            <w:rStyle w:val="Hyperlink"/>
            <w:i/>
          </w:rPr>
          <w:t>S3 Appendix</w:t>
        </w:r>
      </w:hyperlink>
      <w:r>
        <w:t>] to calculate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y,k</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l,y,k</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oMath>
      <w:r>
        <w:t>). Note that estimates of total abundance are based on aggregate catch while abundance at length requires length frequencies to be scaled up using set-specific ratios of measured to caught fish, and these length frequencies are converted to age by applying a division-level age-length-key. We used root-mean-squared error (RMSE) as a measure of the precision and bias of the abundance at age estimates from each survey:</w:t>
      </w:r>
    </w:p>
    <w:p w14:paraId="3A226DFF" w14:textId="77777777" w:rsidR="002672F4" w:rsidRDefault="0091018A">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sSub>
                        <m:sSubPr>
                          <m:ctrlPr>
                            <w:rPr>
                              <w:rFonts w:ascii="Cambria Math" w:hAnsi="Cambria Math"/>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rPr>
                          </m:ctrlPr>
                        </m:naryPr>
                        <m:sub>
                          <m:r>
                            <w:rPr>
                              <w:rFonts w:ascii="Cambria Math" w:hAnsi="Cambria Math"/>
                            </w:rPr>
                            <m:t>y=1</m:t>
                          </m:r>
                        </m:sub>
                        <m:sup>
                          <m:sSub>
                            <m:sSubPr>
                              <m:ctrlPr>
                                <w:rPr>
                                  <w:rFonts w:ascii="Cambria Math" w:hAnsi="Cambria Math"/>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k</m:t>
                      </m:r>
                    </m:sub>
                  </m:sSub>
                </m:den>
              </m:f>
            </m:e>
          </m:rad>
        </m:oMath>
      </m:oMathPara>
    </w:p>
    <w:p w14:paraId="55E2B2C4" w14:textId="77777777"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74F0EEF4" w14:textId="77777777" w:rsidR="002672F4" w:rsidRDefault="0091018A">
      <w:pPr>
        <w:pStyle w:val="BodyText"/>
      </w:pPr>
      <w:r>
        <w:t xml:space="preserve">Stratified estimates of abundance are obtained by supplying the output from </w:t>
      </w:r>
      <w:proofErr w:type="spellStart"/>
      <w:r>
        <w:rPr>
          <w:rStyle w:val="VerbatimChar"/>
        </w:rPr>
        <w:t>sim_survey</w:t>
      </w:r>
      <w:proofErr w:type="spellEnd"/>
      <w:r>
        <w:t xml:space="preserve"> to the </w:t>
      </w:r>
      <w:proofErr w:type="spellStart"/>
      <w:r>
        <w:rPr>
          <w:rStyle w:val="VerbatimChar"/>
        </w:rPr>
        <w:t>run_strat</w:t>
      </w:r>
      <w:proofErr w:type="spellEnd"/>
      <w:r>
        <w:t xml:space="preserve"> function. RMSE of the stratified estimates can then be calculated using the </w:t>
      </w:r>
      <w:proofErr w:type="spellStart"/>
      <w:r>
        <w:rPr>
          <w:rStyle w:val="VerbatimChar"/>
        </w:rPr>
        <w:t>strat_error</w:t>
      </w:r>
      <w:proofErr w:type="spellEnd"/>
      <w:r>
        <w:t xml:space="preserve"> function. Results and error of a stratified analysis of one survey over a population are obtained using the following code (using default values):</w:t>
      </w:r>
    </w:p>
    <w:p w14:paraId="5A0BFA1B" w14:textId="77777777" w:rsidR="002672F4" w:rsidRDefault="0091018A">
      <w:pPr>
        <w:pStyle w:val="SourceCode"/>
      </w:pPr>
      <w:proofErr w:type="spellStart"/>
      <w:proofErr w:type="gramStart"/>
      <w:r>
        <w:rPr>
          <w:rStyle w:val="KeywordTok"/>
        </w:rPr>
        <w:lastRenderedPageBreak/>
        <w:t>set.seed</w:t>
      </w:r>
      <w:proofErr w:type="spellEnd"/>
      <w:proofErr w:type="gramEnd"/>
      <w:r>
        <w:rPr>
          <w:rStyle w:val="NormalTok"/>
        </w:rPr>
        <w:t>(</w:t>
      </w:r>
      <w:r>
        <w:rPr>
          <w:rStyle w:val="DecValTok"/>
        </w:rPr>
        <w:t>438</w:t>
      </w:r>
      <w:r>
        <w:rPr>
          <w:rStyle w:val="NormalTok"/>
        </w:rPr>
        <w:t>)</w:t>
      </w:r>
      <w:r>
        <w:br/>
      </w:r>
      <w:r>
        <w:rPr>
          <w:rStyle w:val="NormalTok"/>
        </w:rPr>
        <w:t>sim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run_strat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strat_error</w:t>
      </w:r>
      <w:proofErr w:type="spellEnd"/>
      <w:r>
        <w:rPr>
          <w:rStyle w:val="NormalTok"/>
        </w:rPr>
        <w:t>()</w:t>
      </w:r>
    </w:p>
    <w:p w14:paraId="1886B434" w14:textId="77777777" w:rsidR="002672F4" w:rsidRDefault="0091018A">
      <w:pPr>
        <w:pStyle w:val="FirstParagraph"/>
      </w:pPr>
      <w:r>
        <w:t xml:space="preserve">The returned object will include all the objects accumulated through the </w:t>
      </w:r>
      <w:proofErr w:type="spellStart"/>
      <w:r>
        <w:rPr>
          <w:rStyle w:val="VerbatimChar"/>
        </w:rPr>
        <w:t>sim_abundance</w:t>
      </w:r>
      <w:proofErr w:type="spellEnd"/>
      <w:r>
        <w:t xml:space="preserve"> to </w:t>
      </w:r>
      <w:proofErr w:type="spellStart"/>
      <w:r>
        <w:rPr>
          <w:rStyle w:val="VerbatimChar"/>
        </w:rPr>
        <w:t>strat_error</w:t>
      </w:r>
      <w:proofErr w:type="spellEnd"/>
      <w:r>
        <w:t xml:space="preserve">. The </w:t>
      </w:r>
      <w:proofErr w:type="spellStart"/>
      <w:r>
        <w:rPr>
          <w:rStyle w:val="VerbatimChar"/>
        </w:rPr>
        <w:t>run_strat</w:t>
      </w:r>
      <w:proofErr w:type="spellEnd"/>
      <w:r>
        <w:t xml:space="preserve"> function adds three </w:t>
      </w:r>
      <w:proofErr w:type="spellStart"/>
      <w:proofErr w:type="gramStart"/>
      <w:r>
        <w:t>data.tables</w:t>
      </w:r>
      <w:proofErr w:type="spellEnd"/>
      <w:proofErr w:type="gramEnd"/>
      <w:r>
        <w:t xml:space="preserve"> called </w:t>
      </w:r>
      <w:proofErr w:type="spellStart"/>
      <w:r>
        <w:rPr>
          <w:rStyle w:val="VerbatimChar"/>
        </w:rPr>
        <w:t>total_strat</w:t>
      </w:r>
      <w:proofErr w:type="spellEnd"/>
      <w:r>
        <w:t xml:space="preserve">, </w:t>
      </w:r>
      <w:proofErr w:type="spellStart"/>
      <w:r>
        <w:rPr>
          <w:rStyle w:val="VerbatimChar"/>
        </w:rPr>
        <w:t>length_strat</w:t>
      </w:r>
      <w:proofErr w:type="spellEnd"/>
      <w:r>
        <w:t xml:space="preserve"> and </w:t>
      </w:r>
      <w:proofErr w:type="spellStart"/>
      <w:r>
        <w:rPr>
          <w:rStyle w:val="VerbatimChar"/>
        </w:rPr>
        <w:t>age_strat</w:t>
      </w:r>
      <w:proofErr w:type="spellEnd"/>
      <w:r>
        <w:t xml:space="preserve"> that include stratified estimates of total abundance, abundance at length, and abundance at age, respectively. To this, </w:t>
      </w:r>
      <w:proofErr w:type="spellStart"/>
      <w:r>
        <w:rPr>
          <w:rStyle w:val="VerbatimChar"/>
        </w:rPr>
        <w:t>strat_error</w:t>
      </w:r>
      <w:proofErr w:type="spellEnd"/>
      <w:r>
        <w:t xml:space="preserve"> adds </w:t>
      </w:r>
      <w:proofErr w:type="spellStart"/>
      <w:proofErr w:type="gramStart"/>
      <w:r>
        <w:t>data.tables</w:t>
      </w:r>
      <w:proofErr w:type="spellEnd"/>
      <w:proofErr w:type="gramEnd"/>
      <w:r>
        <w:t xml:space="preserve"> ending with </w:t>
      </w:r>
      <w:r>
        <w:rPr>
          <w:rStyle w:val="VerbatimChar"/>
        </w:rPr>
        <w:t>_</w:t>
      </w:r>
      <w:proofErr w:type="spellStart"/>
      <w:r>
        <w:rPr>
          <w:rStyle w:val="VerbatimChar"/>
        </w:rPr>
        <w:t>strat_error</w:t>
      </w:r>
      <w:proofErr w:type="spellEnd"/>
      <w:r>
        <w:t xml:space="preserve"> or </w:t>
      </w:r>
      <w:r>
        <w:rPr>
          <w:rStyle w:val="VerbatimChar"/>
        </w:rPr>
        <w:t>_</w:t>
      </w:r>
      <w:proofErr w:type="spellStart"/>
      <w:r>
        <w:rPr>
          <w:rStyle w:val="VerbatimChar"/>
        </w:rPr>
        <w:t>strat_error_stats</w:t>
      </w:r>
      <w:proofErr w:type="spellEnd"/>
      <w:r>
        <w:t xml:space="preserve">. The </w:t>
      </w:r>
      <w:r>
        <w:rPr>
          <w:rStyle w:val="VerbatimChar"/>
        </w:rPr>
        <w:t>_</w:t>
      </w:r>
      <w:proofErr w:type="spellStart"/>
      <w:r>
        <w:rPr>
          <w:rStyle w:val="VerbatimChar"/>
        </w:rPr>
        <w:t>strat_error</w:t>
      </w:r>
      <w:proofErr w:type="spellEnd"/>
      <w:r>
        <w:t xml:space="preserve"> objects simply contain stratified estimates of abundance (column named </w:t>
      </w:r>
      <w:proofErr w:type="spellStart"/>
      <w:r>
        <w:rPr>
          <w:rStyle w:val="VerbatimChar"/>
        </w:rPr>
        <w:t>I_hat</w:t>
      </w:r>
      <w:proofErr w:type="spellEnd"/>
      <w:r>
        <w:t xml:space="preserve">) with corresponding true values of abundance available to the survey (column named </w:t>
      </w:r>
      <w:r>
        <w:rPr>
          <w:rStyle w:val="VerbatimChar"/>
        </w:rPr>
        <w:t>I</w:t>
      </w:r>
      <w:r>
        <w:t xml:space="preserve">) and the </w:t>
      </w:r>
      <w:proofErr w:type="spellStart"/>
      <w:r>
        <w:rPr>
          <w:rStyle w:val="VerbatimChar"/>
        </w:rPr>
        <w:t>strat_error_stats</w:t>
      </w:r>
      <w:proofErr w:type="spellEnd"/>
      <w:r>
        <w:t xml:space="preserve"> </w:t>
      </w:r>
      <w:proofErr w:type="spellStart"/>
      <w:r>
        <w:t>data.frame</w:t>
      </w:r>
      <w:proofErr w:type="spellEnd"/>
      <w:r>
        <w:t xml:space="preserve"> includes metrics of mean absolute error (</w:t>
      </w:r>
      <w:r>
        <w:rPr>
          <w:rStyle w:val="VerbatimChar"/>
        </w:rPr>
        <w:t>MAE</w:t>
      </w:r>
      <w:r>
        <w:t>), mean-squared error (</w:t>
      </w:r>
      <w:r>
        <w:rPr>
          <w:rStyle w:val="VerbatimChar"/>
        </w:rPr>
        <w:t>MSE</w:t>
      </w:r>
      <w:r>
        <w:t>) and root-mean-squared error (</w:t>
      </w:r>
      <w:r>
        <w:rPr>
          <w:rStyle w:val="VerbatimChar"/>
        </w:rPr>
        <w:t>RMSE</w:t>
      </w:r>
      <w:r>
        <w:t>).</w:t>
      </w:r>
    </w:p>
    <w:p w14:paraId="02BBF2EE" w14:textId="77777777" w:rsidR="002672F4" w:rsidRDefault="0091018A">
      <w:pPr>
        <w:pStyle w:val="Heading2"/>
      </w:pPr>
      <w:bookmarkStart w:id="69" w:name="testing-survey-protocol"/>
      <w:r>
        <w:t>Testing survey protocol</w:t>
      </w:r>
      <w:bookmarkEnd w:id="69"/>
    </w:p>
    <w:p w14:paraId="7F63453C" w14:textId="77777777" w:rsidR="002672F4" w:rsidRDefault="0091018A">
      <w:pPr>
        <w:pStyle w:val="FirstParagraph"/>
      </w:pPr>
      <w:r>
        <w:t xml:space="preserve">Assuming a stratified analysis as the default method for obtaining an index of abundance, a series of survey protocols can be tested using the </w:t>
      </w:r>
      <w:proofErr w:type="spellStart"/>
      <w:r>
        <w:rPr>
          <w:rStyle w:val="VerbatimChar"/>
        </w:rPr>
        <w:t>test_surveys</w:t>
      </w:r>
      <w:proofErr w:type="spellEnd"/>
      <w:r>
        <w:t xml:space="preserve"> function. Provided a simulated population from </w:t>
      </w:r>
      <w:proofErr w:type="spellStart"/>
      <w:r>
        <w:rPr>
          <w:rStyle w:val="VerbatimChar"/>
        </w:rPr>
        <w:t>sim_distribution</w:t>
      </w:r>
      <w:proofErr w:type="spellEnd"/>
      <w:r>
        <w:t xml:space="preserve"> and a series of survey protocols from </w:t>
      </w:r>
      <w:proofErr w:type="spellStart"/>
      <w:r>
        <w:rPr>
          <w:rStyle w:val="VerbatimChar"/>
        </w:rPr>
        <w:t>expand_surveys</w:t>
      </w:r>
      <w:proofErr w:type="spellEnd"/>
      <w:r>
        <w:t xml:space="preserve">, this function will simulate and analyze data from each survey using the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 xml:space="preserve"> functions. Like </w:t>
      </w:r>
      <w:proofErr w:type="spellStart"/>
      <w:r>
        <w:rPr>
          <w:rStyle w:val="VerbatimChar"/>
        </w:rPr>
        <w:t>sim_survey_parallel</w:t>
      </w:r>
      <w:proofErr w:type="spellEnd"/>
      <w:r>
        <w:t xml:space="preserve">, this function operates in parallel and allows the specification of </w:t>
      </w:r>
      <w:proofErr w:type="spellStart"/>
      <w:r>
        <w:rPr>
          <w:rStyle w:val="VerbatimChar"/>
        </w:rPr>
        <w:t>n_sims</w:t>
      </w:r>
      <w:proofErr w:type="spellEnd"/>
      <w:r>
        <w:t xml:space="preserve"> and </w:t>
      </w:r>
      <w:proofErr w:type="spellStart"/>
      <w:r>
        <w:rPr>
          <w:rStyle w:val="VerbatimChar"/>
        </w:rPr>
        <w:t>n_loops</w:t>
      </w:r>
      <w:proofErr w:type="spellEnd"/>
      <w:r>
        <w:t xml:space="preserve">, and the product of these two arguments equals the number of times each survey is simulated. Keep in mind that low numbers of </w:t>
      </w:r>
      <w:proofErr w:type="spellStart"/>
      <w:r>
        <w:rPr>
          <w:rStyle w:val="VerbatimChar"/>
        </w:rPr>
        <w:t>n_sims</w:t>
      </w:r>
      <w:proofErr w:type="spellEnd"/>
      <w:r>
        <w:t xml:space="preserve"> and </w:t>
      </w:r>
      <w:r>
        <w:lastRenderedPageBreak/>
        <w:t xml:space="preserve">high numbers of </w:t>
      </w:r>
      <w:proofErr w:type="spellStart"/>
      <w:r>
        <w:rPr>
          <w:rStyle w:val="VerbatimChar"/>
        </w:rPr>
        <w:t>n_loops</w:t>
      </w:r>
      <w:proofErr w:type="spellEnd"/>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i/>
          </w:rPr>
          <w:t>S1 Appendix</w:t>
        </w:r>
      </w:hyperlink>
      <w:r>
        <w:t xml:space="preserve"> for more detail). The </w:t>
      </w:r>
      <w:proofErr w:type="spellStart"/>
      <w:r>
        <w:rPr>
          <w:rStyle w:val="VerbatimChar"/>
        </w:rPr>
        <w:t>expand_surveys</w:t>
      </w:r>
      <w:proofErr w:type="spellEnd"/>
      <w:r>
        <w:t xml:space="preserve"> function sets up a series of 175 surveys to test (i.e. all possible combinations of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vectors) and the </w:t>
      </w:r>
      <w:proofErr w:type="spellStart"/>
      <w:r>
        <w:rPr>
          <w:rStyle w:val="VerbatimChar"/>
        </w:rPr>
        <w:t>test_surveys</w:t>
      </w:r>
      <w:proofErr w:type="spellEnd"/>
      <w:r>
        <w:t xml:space="preserve"> function will run 1000 simulations of each survey and compare stratified estimates of abundance to the true abundance available to the survey.</w:t>
      </w:r>
    </w:p>
    <w:p w14:paraId="1E641885" w14:textId="77777777" w:rsidR="002672F4" w:rsidRDefault="0091018A">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br/>
      </w:r>
      <w:r>
        <w:rPr>
          <w:rStyle w:val="StringTok"/>
        </w:rPr>
        <w:t xml:space="preserve">  </w:t>
      </w:r>
      <w:proofErr w:type="spellStart"/>
      <w:r>
        <w:rPr>
          <w:rStyle w:val="KeywordTok"/>
        </w:rPr>
        <w:t>sim_distribution</w:t>
      </w:r>
      <w:proofErr w:type="spellEnd"/>
      <w:r>
        <w:rPr>
          <w:rStyle w:val="NormalTok"/>
        </w:rPr>
        <w:t>()</w:t>
      </w:r>
      <w:r>
        <w:br/>
      </w:r>
      <w:r>
        <w:br/>
      </w:r>
      <w:r>
        <w:rPr>
          <w:rStyle w:val="NormalTok"/>
        </w:rPr>
        <w:t>surveys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surveys,</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10D6B54" w14:textId="77777777" w:rsidR="002672F4" w:rsidRDefault="0091018A">
      <w:pPr>
        <w:pStyle w:val="FirstParagraph"/>
      </w:pPr>
      <w:r>
        <w:t>Processing time will be system (i.e. amount of RAM and number of cores) and setting (i.e. </w:t>
      </w:r>
      <w:proofErr w:type="spellStart"/>
      <w:r>
        <w:rPr>
          <w:rStyle w:val="VerbatimChar"/>
        </w:rPr>
        <w:t>n_loops</w:t>
      </w:r>
      <w:proofErr w:type="spellEnd"/>
      <w:r>
        <w:t xml:space="preserve"> and </w:t>
      </w:r>
      <w:proofErr w:type="spellStart"/>
      <w:r>
        <w:rPr>
          <w:rStyle w:val="VerbatimChar"/>
        </w:rPr>
        <w:t>n_sims</w:t>
      </w:r>
      <w:proofErr w:type="spellEnd"/>
      <w:r>
        <w:t xml:space="preserve"> ratio) dependent. The </w:t>
      </w:r>
      <w:proofErr w:type="spellStart"/>
      <w:r>
        <w:rPr>
          <w:rStyle w:val="VerbatimChar"/>
        </w:rPr>
        <w:t>test_survey</w:t>
      </w:r>
      <w:proofErr w:type="spellEnd"/>
      <w:r>
        <w:t xml:space="preserve"> function will print a progress bar, generated using the </w:t>
      </w:r>
      <w:r>
        <w:rPr>
          <w:rStyle w:val="VerbatimChar"/>
          <w:b/>
        </w:rPr>
        <w:t>progress</w:t>
      </w:r>
      <w:r>
        <w:t xml:space="preserve"> package [18], which details percent completion and will also include an estimate time of arrival (eta) after the first step of the loop completes. The </w:t>
      </w:r>
      <w:proofErr w:type="spellStart"/>
      <w:r>
        <w:rPr>
          <w:rStyle w:val="VerbatimChar"/>
        </w:rPr>
        <w:t>test_surveys</w:t>
      </w:r>
      <w:proofErr w:type="spellEnd"/>
      <w:r>
        <w:t xml:space="preserve"> function therefore includes an option for exporting intermediate results to a local directory, via the </w:t>
      </w:r>
      <w:proofErr w:type="spellStart"/>
      <w:r>
        <w:rPr>
          <w:rStyle w:val="VerbatimChar"/>
        </w:rPr>
        <w:t>export_dir</w:t>
      </w:r>
      <w:proofErr w:type="spellEnd"/>
      <w:r>
        <w:t xml:space="preserve"> argument, and the </w:t>
      </w:r>
      <w:proofErr w:type="spellStart"/>
      <w:r>
        <w:rPr>
          <w:rStyle w:val="VerbatimChar"/>
        </w:rPr>
        <w:t>resume_test</w:t>
      </w:r>
      <w:proofErr w:type="spellEnd"/>
      <w:r>
        <w:t xml:space="preserve"> function can be used to resume a </w:t>
      </w:r>
      <w:proofErr w:type="spellStart"/>
      <w:r>
        <w:rPr>
          <w:rStyle w:val="VerbatimChar"/>
        </w:rPr>
        <w:lastRenderedPageBreak/>
        <w:t>test_surveys</w:t>
      </w:r>
      <w:proofErr w:type="spellEnd"/>
      <w:r>
        <w:t xml:space="preserve"> run that had to be stopped part way through the process. The final object produced will be a list that includes all objects from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with the table of survey designs tested (named </w:t>
      </w:r>
      <w:r>
        <w:rPr>
          <w:rStyle w:val="VerbatimChar"/>
        </w:rPr>
        <w:t>surveys</w:t>
      </w:r>
      <w:r>
        <w:t xml:space="preserve">) and tables produced by </w:t>
      </w:r>
      <w:proofErr w:type="spellStart"/>
      <w:r>
        <w:rPr>
          <w:rStyle w:val="VerbatimChar"/>
        </w:rPr>
        <w:t>strat_error</w:t>
      </w:r>
      <w:proofErr w:type="spellEnd"/>
      <w:r>
        <w:t xml:space="preserve"> that end with the names </w:t>
      </w:r>
      <w:r>
        <w:rPr>
          <w:rStyle w:val="VerbatimChar"/>
        </w:rPr>
        <w:t>_</w:t>
      </w:r>
      <w:proofErr w:type="spellStart"/>
      <w:r>
        <w:rPr>
          <w:rStyle w:val="VerbatimChar"/>
        </w:rPr>
        <w:t>strat_error</w:t>
      </w:r>
      <w:proofErr w:type="spellEnd"/>
      <w:r>
        <w:t xml:space="preserve"> and </w:t>
      </w:r>
      <w:r>
        <w:rPr>
          <w:rStyle w:val="VerbatimChar"/>
        </w:rPr>
        <w:t>_</w:t>
      </w:r>
      <w:proofErr w:type="spellStart"/>
      <w:r>
        <w:rPr>
          <w:rStyle w:val="VerbatimChar"/>
        </w:rPr>
        <w:t>strat_error_stats</w:t>
      </w:r>
      <w:proofErr w:type="spellEnd"/>
      <w:r>
        <w:t xml:space="preserve">. These tables include a </w:t>
      </w:r>
      <w:r>
        <w:rPr>
          <w:rStyle w:val="VerbatimChar"/>
        </w:rPr>
        <w:t>survey</w:t>
      </w:r>
      <w:r>
        <w:t xml:space="preserve"> column to allow merging of the survey protocol table with the error tables. Objects produced by </w:t>
      </w:r>
      <w:proofErr w:type="spellStart"/>
      <w:r>
        <w:rPr>
          <w:rStyle w:val="VerbatimChar"/>
        </w:rPr>
        <w:t>sim_survey</w:t>
      </w:r>
      <w:proofErr w:type="spellEnd"/>
      <w:r>
        <w:t xml:space="preserve"> (set and sampling details) and </w:t>
      </w:r>
      <w:proofErr w:type="spellStart"/>
      <w:r>
        <w:rPr>
          <w:rStyle w:val="VerbatimChar"/>
        </w:rPr>
        <w:t>run_strat</w:t>
      </w:r>
      <w:proofErr w:type="spellEnd"/>
      <w:r>
        <w:t xml:space="preserve"> (full stratified analysis results) are not retained to minimize object size. Like other core functions, some convenience functions are included in </w:t>
      </w:r>
      <w:proofErr w:type="spellStart"/>
      <w:r>
        <w:rPr>
          <w:rStyle w:val="VerbatimChar"/>
          <w:b/>
        </w:rPr>
        <w:t>SimSurvey</w:t>
      </w:r>
      <w:proofErr w:type="spellEnd"/>
      <w:r>
        <w:t xml:space="preserve"> for creating interactive plots of the results from </w:t>
      </w:r>
      <w:proofErr w:type="spellStart"/>
      <w:r>
        <w:rPr>
          <w:rStyle w:val="VerbatimChar"/>
        </w:rPr>
        <w:t>test_surveys</w:t>
      </w:r>
      <w:proofErr w:type="spellEnd"/>
      <w:r>
        <w:t xml:space="preserve">. For </w:t>
      </w:r>
      <w:proofErr w:type="gramStart"/>
      <w:r>
        <w:t>instance</w:t>
      </w:r>
      <w:proofErr w:type="gramEnd"/>
      <w:r>
        <w:t xml:space="preserv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The three lines of code below will produce interactive fan charts for stratified estimates of total abundance, abundance at length and abundance at age, respectively (e.g. Figure 5, 6, 7).</w:t>
      </w:r>
    </w:p>
    <w:p w14:paraId="7ADB3427" w14:textId="77777777" w:rsidR="002672F4" w:rsidRDefault="0091018A">
      <w:pPr>
        <w:pStyle w:val="SourceCode"/>
      </w:pPr>
      <w:proofErr w:type="spellStart"/>
      <w:r>
        <w:rPr>
          <w:rStyle w:val="KeywordTok"/>
        </w:rPr>
        <w:t>plot_total_strat_fan</w:t>
      </w:r>
      <w:proofErr w:type="spellEnd"/>
      <w:r>
        <w:rPr>
          <w:rStyle w:val="NormalTok"/>
        </w:rPr>
        <w:t>(tests)</w:t>
      </w:r>
      <w:r>
        <w:br/>
      </w:r>
      <w:proofErr w:type="spellStart"/>
      <w:r>
        <w:rPr>
          <w:rStyle w:val="KeywordTok"/>
        </w:rPr>
        <w:t>plot_length_strat_</w:t>
      </w:r>
      <w:proofErr w:type="gramStart"/>
      <w:r>
        <w:rPr>
          <w:rStyle w:val="KeywordTok"/>
        </w:rPr>
        <w:t>fan</w:t>
      </w:r>
      <w:proofErr w:type="spellEnd"/>
      <w:r>
        <w:rPr>
          <w:rStyle w:val="NormalTok"/>
        </w:rPr>
        <w:t>(</w:t>
      </w:r>
      <w:proofErr w:type="gram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proofErr w:type="spellStart"/>
      <w:r>
        <w:rPr>
          <w:rStyle w:val="KeywordTok"/>
        </w:rPr>
        <w:t>plot_age_strat_fan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466CB6AD" w14:textId="77777777" w:rsidR="002672F4" w:rsidRDefault="002672F4">
      <w:pPr>
        <w:pStyle w:val="CaptionedFigure"/>
      </w:pPr>
    </w:p>
    <w:p w14:paraId="53A8EFA0" w14:textId="36EB3BA8" w:rsidR="002672F4" w:rsidRDefault="0091018A">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w:t>
      </w:r>
      <w:ins w:id="70" w:author="Keith Lewis" w:date="2019-11-29T16:21:00Z">
        <w:r w:rsidR="00C419CC">
          <w:t xml:space="preserve">green to purple </w:t>
        </w:r>
      </w:ins>
      <w:r>
        <w:t xml:space="preserve">color gradient represents a range of probability </w:t>
      </w:r>
      <w:r>
        <w:lastRenderedPageBreak/>
        <w:t xml:space="preserve">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12FDB2BB" w14:textId="77777777" w:rsidR="002672F4" w:rsidRDefault="002672F4">
      <w:pPr>
        <w:pStyle w:val="CaptionedFigure"/>
      </w:pPr>
    </w:p>
    <w:p w14:paraId="29BE6F1A" w14:textId="67782745" w:rsidR="002672F4" w:rsidRDefault="0091018A">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w:t>
      </w:r>
      <w:del w:id="71" w:author="Keith Lewis" w:date="2019-11-29T16:19:00Z">
        <w:r w:rsidDel="00C419CC">
          <w:delText>length sampling protocol</w:delText>
        </w:r>
      </w:del>
      <w:ins w:id="72" w:author="Keith Lewis" w:date="2019-11-29T16:19:00Z">
        <w:r w:rsidR="00C419CC">
          <w:t>the maximum number of length samples</w:t>
        </w:r>
      </w:ins>
      <w:r>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09B8F0A5" w14:textId="77777777" w:rsidR="002672F4" w:rsidRDefault="002672F4">
      <w:pPr>
        <w:pStyle w:val="CaptionedFigure"/>
      </w:pPr>
    </w:p>
    <w:p w14:paraId="16F4A643" w14:textId="77777777" w:rsidR="002672F4" w:rsidRDefault="0091018A">
      <w:pPr>
        <w:pStyle w:val="ImageCaption"/>
      </w:pPr>
      <w:r>
        <w:t xml:space="preserve">Figure 7: Fan chart of stratified estimates of the trend in abundance at age four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length sampling protocol,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429B1448" w14:textId="77777777" w:rsidR="002672F4" w:rsidRDefault="0091018A">
      <w:pPr>
        <w:pStyle w:val="BodyText"/>
      </w:pPr>
      <w:r>
        <w:t xml:space="preserve">The relative performance of the surveys tested can be compared using </w:t>
      </w:r>
      <w:proofErr w:type="spellStart"/>
      <w:r>
        <w:rPr>
          <w:rStyle w:val="VerbatimChar"/>
        </w:rPr>
        <w:t>plot_survey_rank</w:t>
      </w:r>
      <w:proofErr w:type="spellEnd"/>
      <w:r>
        <w:t xml:space="preserve"> and </w:t>
      </w:r>
      <w:proofErr w:type="spellStart"/>
      <w:r>
        <w:rPr>
          <w:rStyle w:val="VerbatimChar"/>
        </w:rPr>
        <w:t>plot_error_surface</w:t>
      </w:r>
      <w:proofErr w:type="spellEnd"/>
      <w:r>
        <w:t xml:space="preserve">. The </w:t>
      </w:r>
      <w:proofErr w:type="spellStart"/>
      <w:r>
        <w:rPr>
          <w:rStyle w:val="VerbatimChar"/>
        </w:rPr>
        <w:t>plot_survey_rank</w:t>
      </w:r>
      <w:proofErr w:type="spellEnd"/>
      <w:r>
        <w:t xml:space="preserve"> function produces a divergent dot plot of the results which ranks the surveys by RMSE. Using the </w:t>
      </w:r>
      <w:proofErr w:type="spellStart"/>
      <w:r>
        <w:rPr>
          <w:rStyle w:val="VerbatimChar"/>
        </w:rPr>
        <w:t>which_strat</w:t>
      </w:r>
      <w:proofErr w:type="spellEnd"/>
      <w:r>
        <w:t xml:space="preserve"> argument, the plot can be focused on total, length or age based stratified results (Figure 8). The </w:t>
      </w:r>
      <w:proofErr w:type="spellStart"/>
      <w:r>
        <w:rPr>
          <w:rStyle w:val="VerbatimChar"/>
        </w:rPr>
        <w:t>plot_error_surface</w:t>
      </w:r>
      <w:proofErr w:type="spellEnd"/>
      <w:r>
        <w:t xml:space="preserve"> </w:t>
      </w:r>
      <w:r>
        <w:lastRenderedPageBreak/>
        <w:t>displays the age based stratified results by plotting a surface of RMSE (z-axis) by set (drop down selection), length (y-axis) and age (z-axis) sampling effort. The sampling effort axes can be rule or sample size based (</w:t>
      </w:r>
      <w:proofErr w:type="spellStart"/>
      <w:r>
        <w:rPr>
          <w:rStyle w:val="VerbatimChar"/>
        </w:rPr>
        <w:t>plot_by</w:t>
      </w:r>
      <w:proofErr w:type="spellEnd"/>
      <w:r>
        <w:rPr>
          <w:rStyle w:val="VerbatimChar"/>
        </w:rPr>
        <w:t xml:space="preserve"> = "rule"</w:t>
      </w:r>
      <w:r>
        <w:t xml:space="preserve"> or </w:t>
      </w:r>
      <w:proofErr w:type="spellStart"/>
      <w:r>
        <w:rPr>
          <w:rStyle w:val="VerbatimChar"/>
        </w:rPr>
        <w:t>plot_by</w:t>
      </w:r>
      <w:proofErr w:type="spellEnd"/>
      <w:r>
        <w:rPr>
          <w:rStyle w:val="VerbatimChar"/>
        </w:rPr>
        <w:t xml:space="preserve"> = "samples"</w:t>
      </w:r>
      <w:r>
        <w:t>, respectively; Figure 9).</w:t>
      </w:r>
    </w:p>
    <w:p w14:paraId="5265F3FC" w14:textId="77777777" w:rsidR="002672F4" w:rsidRDefault="0091018A">
      <w:pPr>
        <w:pStyle w:val="SourceCode"/>
      </w:pPr>
      <w:proofErr w:type="spellStart"/>
      <w:r>
        <w:rPr>
          <w:rStyle w:val="KeywordTok"/>
        </w:rPr>
        <w:t>plot_survey_</w:t>
      </w:r>
      <w:proofErr w:type="gramStart"/>
      <w:r>
        <w:rPr>
          <w:rStyle w:val="KeywordTok"/>
        </w:rPr>
        <w:t>rank</w:t>
      </w:r>
      <w:proofErr w:type="spellEnd"/>
      <w:r>
        <w:rPr>
          <w:rStyle w:val="NormalTok"/>
        </w:rPr>
        <w:t>(</w:t>
      </w:r>
      <w:proofErr w:type="gramEnd"/>
      <w:r>
        <w:rPr>
          <w:rStyle w:val="NormalTok"/>
        </w:rPr>
        <w:t xml:space="preserve">tests, </w:t>
      </w:r>
      <w:proofErr w:type="spellStart"/>
      <w:r>
        <w:rPr>
          <w:rStyle w:val="DataTypeTok"/>
        </w:rPr>
        <w:t>which_strat</w:t>
      </w:r>
      <w:proofErr w:type="spellEnd"/>
      <w:r>
        <w:rPr>
          <w:rStyle w:val="DataTypeTok"/>
        </w:rPr>
        <w:t xml:space="preserve"> =</w:t>
      </w:r>
      <w:r>
        <w:rPr>
          <w:rStyle w:val="NormalTok"/>
        </w:rPr>
        <w:t xml:space="preserve"> </w:t>
      </w:r>
      <w:r>
        <w:rPr>
          <w:rStyle w:val="StringTok"/>
        </w:rPr>
        <w:t>"length"</w:t>
      </w:r>
      <w:r>
        <w:rPr>
          <w:rStyle w:val="NormalTok"/>
        </w:rPr>
        <w:t>)</w:t>
      </w:r>
      <w:r>
        <w:br/>
      </w:r>
      <w:proofErr w:type="spellStart"/>
      <w:r>
        <w:rPr>
          <w:rStyle w:val="KeywordTok"/>
        </w:rPr>
        <w:t>plot_error_surface</w:t>
      </w:r>
      <w:proofErr w:type="spellEnd"/>
      <w:r>
        <w:rPr>
          <w:rStyle w:val="NormalTok"/>
        </w:rPr>
        <w:t xml:space="preserve">(tests,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2C4DDE9E" w14:textId="77777777" w:rsidR="002672F4" w:rsidRDefault="002672F4">
      <w:pPr>
        <w:pStyle w:val="CaptionedFigure"/>
      </w:pPr>
    </w:p>
    <w:p w14:paraId="42622598" w14:textId="57C4C774" w:rsidR="002672F4" w:rsidRDefault="0091018A">
      <w:pPr>
        <w:pStyle w:val="ImageCaption"/>
      </w:pPr>
      <w:r>
        <w:t>Figure 8: Divergent dot plot of the precision and accuracy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Records are ranked by lowest to highest RMSE score. Within each plot, a color ramp </w:t>
      </w:r>
      <w:ins w:id="73" w:author="Keith Lewis" w:date="2019-11-29T16:20:00Z">
        <w:r w:rsidR="00C419CC">
          <w:t xml:space="preserve">from yellow to purple </w:t>
        </w:r>
      </w:ins>
      <w:r>
        <w:t xml:space="preserve">is applied from lowest to highest value as an additional visual aid. Note that the exponent format of the </w:t>
      </w:r>
      <w:proofErr w:type="gramStart"/>
      <w:r>
        <w:t>axes</w:t>
      </w:r>
      <w:proofErr w:type="gramEnd"/>
      <w:r>
        <w:t xml:space="preserve"> defaults to SI unit symbols (e.g. M for million).</w:t>
      </w:r>
    </w:p>
    <w:p w14:paraId="4A491C06" w14:textId="77777777" w:rsidR="002672F4" w:rsidRDefault="002672F4">
      <w:pPr>
        <w:pStyle w:val="CaptionedFigure"/>
      </w:pPr>
    </w:p>
    <w:p w14:paraId="71C4E9EB" w14:textId="77777777" w:rsidR="002672F4" w:rsidRDefault="0091018A">
      <w:pPr>
        <w:pStyle w:val="ImageCaption"/>
      </w:pPr>
      <w:r>
        <w:t>Figure 9: Surface plots of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proofErr w:type="spellStart"/>
      <w:r>
        <w:rPr>
          <w:rStyle w:val="VerbatimChar"/>
        </w:rPr>
        <w:t>plot_error_surface</w:t>
      </w:r>
      <w:proofErr w:type="spellEnd"/>
      <w:r>
        <w:t xml:space="preserve"> when supplied results from </w:t>
      </w:r>
      <w:proofErr w:type="spellStart"/>
      <w:r>
        <w:rPr>
          <w:rStyle w:val="VerbatimChar"/>
        </w:rPr>
        <w:t>test_surveys</w:t>
      </w:r>
      <w:proofErr w:type="spellEnd"/>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facets. Note that the exponent format of the </w:t>
      </w:r>
      <w:proofErr w:type="gramStart"/>
      <w:r>
        <w:t>axes</w:t>
      </w:r>
      <w:proofErr w:type="gramEnd"/>
      <w:r>
        <w:t xml:space="preserve"> defaults to SI unit symbols (e.g. M for million).</w:t>
      </w:r>
    </w:p>
    <w:p w14:paraId="2A4ED11C" w14:textId="77777777" w:rsidR="002672F4" w:rsidRDefault="0091018A">
      <w:pPr>
        <w:pStyle w:val="Heading2"/>
      </w:pPr>
      <w:bookmarkStart w:id="74" w:name="assumptions"/>
      <w:r>
        <w:lastRenderedPageBreak/>
        <w:t>Assumptions</w:t>
      </w:r>
      <w:bookmarkEnd w:id="74"/>
    </w:p>
    <w:p w14:paraId="2CB8F903" w14:textId="77777777" w:rsidR="002672F4" w:rsidRDefault="0091018A">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proofErr w:type="spellStart"/>
      <w:r>
        <w:rPr>
          <w:rStyle w:val="VerbatimChar"/>
          <w:b/>
        </w:rPr>
        <w:t>SimSurvey</w:t>
      </w:r>
      <w:proofErr w:type="spellEnd"/>
      <w:r>
        <w:t xml:space="preserve"> package provides a relatively complex and flexible operating model for simulating stratified-random survey data from a population that varies across age, year and space dimensions.</w:t>
      </w:r>
    </w:p>
    <w:p w14:paraId="4F35B9C3" w14:textId="77777777" w:rsidR="002672F4" w:rsidRDefault="0091018A">
      <w:pPr>
        <w:pStyle w:val="Heading1"/>
      </w:pPr>
      <w:bookmarkStart w:id="75" w:name="research-opportunities"/>
      <w:r>
        <w:t>Research opportunities</w:t>
      </w:r>
      <w:bookmarkEnd w:id="75"/>
    </w:p>
    <w:p w14:paraId="5B24473A" w14:textId="77777777" w:rsidR="002672F4" w:rsidRDefault="0091018A">
      <w:pPr>
        <w:pStyle w:val="FirstParagraph"/>
      </w:pPr>
      <w:r>
        <w:t xml:space="preserve">The case study described in </w:t>
      </w:r>
      <w:hyperlink w:anchor="s1-appendix-case-study">
        <w:r>
          <w:rPr>
            <w:rStyle w:val="Hyperlink"/>
            <w:i/>
          </w:rPr>
          <w:t>S1 Appendix</w:t>
        </w:r>
      </w:hyperlink>
      <w:r>
        <w:t xml:space="preserve"> provides one example of how </w:t>
      </w:r>
      <w:proofErr w:type="spellStart"/>
      <w:r>
        <w:rPr>
          <w:rStyle w:val="VerbatimChar"/>
          <w:b/>
        </w:rPr>
        <w:t>SimSurvey</w:t>
      </w:r>
      <w:proofErr w:type="spellEnd"/>
      <w:r>
        <w:t xml:space="preserve"> can be used to simulation test the design of fisheries-independent trawl surveys. There are multiple layers to the sampling design of such surveys and the end results are linked with the way such data are analyzed. Below we outline some examples where the </w:t>
      </w:r>
      <w:proofErr w:type="spellStart"/>
      <w:r>
        <w:rPr>
          <w:rStyle w:val="VerbatimChar"/>
          <w:b/>
        </w:rPr>
        <w:t>SimSurvey</w:t>
      </w:r>
      <w:proofErr w:type="spellEnd"/>
      <w:r>
        <w:t xml:space="preserve"> package may aid future research efforts.</w:t>
      </w:r>
    </w:p>
    <w:p w14:paraId="19CD70A9" w14:textId="77777777" w:rsidR="002672F4" w:rsidRDefault="0091018A">
      <w:pPr>
        <w:pStyle w:val="Heading2"/>
      </w:pPr>
      <w:bookmarkStart w:id="76" w:name="design-or-model-based-approach"/>
      <w:r>
        <w:t>Design or model-based approach</w:t>
      </w:r>
      <w:bookmarkEnd w:id="76"/>
    </w:p>
    <w:p w14:paraId="7967CF25" w14:textId="77777777" w:rsidR="002672F4" w:rsidRDefault="0091018A">
      <w:pPr>
        <w:pStyle w:val="FirstParagraph"/>
      </w:pPr>
      <w:r>
        <w:t xml:space="preserve">The analysis of data from fisheries-independent surveys have generally been confined to design-based mean and variance estimates of abundance using standard formula for stratified-random designs [19]. Nevertheless, there has long been interest in using model-based approaches to </w:t>
      </w:r>
      <w:r>
        <w:lastRenderedPageBreak/>
        <w:t xml:space="preserve">improve abundance estimates [16,20,21]. </w:t>
      </w:r>
      <w:proofErr w:type="spellStart"/>
      <w:r>
        <w:rPr>
          <w:rStyle w:val="VerbatimChar"/>
          <w:b/>
        </w:rPr>
        <w:t>SimSurvey</w:t>
      </w:r>
      <w:proofErr w:type="spellEnd"/>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proofErr w:type="spellStart"/>
      <w:r>
        <w:rPr>
          <w:rStyle w:val="VerbatimChar"/>
          <w:b/>
        </w:rPr>
        <w:t>SimSurvey</w:t>
      </w:r>
      <w:proofErr w:type="spellEnd"/>
      <w:r>
        <w:t>.</w:t>
      </w:r>
    </w:p>
    <w:p w14:paraId="1E82B0C9" w14:textId="77777777" w:rsidR="002672F4" w:rsidRDefault="0091018A">
      <w:pPr>
        <w:pStyle w:val="Heading2"/>
      </w:pPr>
      <w:bookmarkStart w:id="77" w:name="growth-analyses"/>
      <w:r>
        <w:t>Growth analyses</w:t>
      </w:r>
      <w:bookmarkEnd w:id="77"/>
    </w:p>
    <w:p w14:paraId="16C4C9B1" w14:textId="77777777" w:rsidR="002672F4" w:rsidRDefault="0091018A">
      <w:pPr>
        <w:pStyle w:val="FirstParagraph"/>
      </w:pPr>
      <w:r>
        <w:t xml:space="preserve">Assessing ages for </w:t>
      </w:r>
      <w:proofErr w:type="gramStart"/>
      <w:r>
        <w:t>a large number of</w:t>
      </w:r>
      <w:proofErr w:type="gramEnd"/>
      <w:r>
        <w:t xml:space="preserve">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expansive random sampling. One age-length key is typically assumed to be representative of the whole stock area, however, spatial variability in the relationship may introduce bias in abundance-at-age estimates [22]. Results from the case study (see </w:t>
      </w:r>
      <w:hyperlink w:anchor="s1-appendix-case-study">
        <w:r>
          <w:rPr>
            <w:rStyle w:val="Hyperlink"/>
            <w:i/>
          </w:rPr>
          <w:t>S1 Appendix</w:t>
        </w:r>
      </w:hyperlink>
      <w:r>
        <w:t xml:space="preserve">) reiterate this point and </w:t>
      </w:r>
      <w:proofErr w:type="spellStart"/>
      <w:r>
        <w:rPr>
          <w:rStyle w:val="VerbatimChar"/>
          <w:b/>
        </w:rPr>
        <w:t>SimSurvey</w:t>
      </w:r>
      <w:proofErr w:type="spellEnd"/>
      <w:r>
        <w:t xml:space="preserve"> may serve as a platform for testing potential model-based solutions to this problem [22].</w:t>
      </w:r>
    </w:p>
    <w:p w14:paraId="167A4765" w14:textId="77777777" w:rsidR="002672F4" w:rsidRDefault="0091018A">
      <w:pPr>
        <w:pStyle w:val="Heading2"/>
      </w:pPr>
      <w:bookmarkStart w:id="78" w:name="random-or-stratified-sampling"/>
      <w:r>
        <w:t>Random or stratified sampling</w:t>
      </w:r>
      <w:bookmarkEnd w:id="78"/>
    </w:p>
    <w:p w14:paraId="6C11BB17" w14:textId="77777777" w:rsidR="002672F4" w:rsidRDefault="0091018A">
      <w:pPr>
        <w:pStyle w:val="FirstParagraph"/>
      </w:pPr>
      <w:proofErr w:type="spellStart"/>
      <w:r>
        <w:rPr>
          <w:rStyle w:val="VerbatimChar"/>
          <w:b/>
        </w:rPr>
        <w:t>SimSurvey</w:t>
      </w:r>
      <w:proofErr w:type="spellEnd"/>
      <w:r>
        <w:t xml:space="preserve"> can be used to compare the precision and bias of population estimates obtained using random or stratified sampling. Simple random sampling can be implemented using a grid with one strata (e.g. </w:t>
      </w:r>
      <w:proofErr w:type="spellStart"/>
      <w:r>
        <w:rPr>
          <w:rStyle w:val="VerbatimChar"/>
        </w:rPr>
        <w:t>make_</w:t>
      </w:r>
      <w:proofErr w:type="gramStart"/>
      <w:r>
        <w:rPr>
          <w:rStyle w:val="VerbatimChar"/>
        </w:rPr>
        <w:t>grid</w:t>
      </w:r>
      <w:proofErr w:type="spellEnd"/>
      <w:r>
        <w:rPr>
          <w:rStyle w:val="VerbatimChar"/>
        </w:rPr>
        <w:t>(</w:t>
      </w:r>
      <w:proofErr w:type="spellStart"/>
      <w:proofErr w:type="gramEnd"/>
      <w:r>
        <w:rPr>
          <w:rStyle w:val="VerbatimChar"/>
        </w:rPr>
        <w:t>depth_range</w:t>
      </w:r>
      <w:proofErr w:type="spellEnd"/>
      <w:r>
        <w:rPr>
          <w:rStyle w:val="VerbatimChar"/>
        </w:rPr>
        <w:t xml:space="preserve"> = c(0, 1000), </w:t>
      </w:r>
      <w:proofErr w:type="spellStart"/>
      <w:r>
        <w:rPr>
          <w:rStyle w:val="VerbatimChar"/>
        </w:rPr>
        <w:t>strat_breaks</w:t>
      </w:r>
      <w:proofErr w:type="spellEnd"/>
      <w:r>
        <w:rPr>
          <w:rStyle w:val="VerbatimChar"/>
        </w:rPr>
        <w:t xml:space="preserve"> = c(0, 1000), </w:t>
      </w:r>
      <w:proofErr w:type="spellStart"/>
      <w:r>
        <w:rPr>
          <w:rStyle w:val="VerbatimChar"/>
        </w:rPr>
        <w:t>strat_split</w:t>
      </w:r>
      <w:proofErr w:type="spellEnd"/>
      <w:r>
        <w:rPr>
          <w:rStyle w:val="VerbatimChar"/>
        </w:rPr>
        <w:t xml:space="preserve"> = 0)</w:t>
      </w:r>
      <w:r>
        <w:t xml:space="preserve">). Sub-sampling of ages can also be random rather than length-stratified by </w:t>
      </w:r>
      <w:r>
        <w:lastRenderedPageBreak/>
        <w:t xml:space="preserve">setting the </w:t>
      </w:r>
      <w:proofErr w:type="spellStart"/>
      <w:r>
        <w:rPr>
          <w:rStyle w:val="VerbatimChar"/>
        </w:rPr>
        <w:t>age_sampling</w:t>
      </w:r>
      <w:proofErr w:type="spellEnd"/>
      <w:r>
        <w:t xml:space="preserve"> argument in the </w:t>
      </w:r>
      <w:proofErr w:type="spellStart"/>
      <w:r>
        <w:rPr>
          <w:rStyle w:val="VerbatimChar"/>
        </w:rPr>
        <w:t>sim_survey</w:t>
      </w:r>
      <w:proofErr w:type="spellEnd"/>
      <w:r>
        <w:t xml:space="preserve"> function to </w:t>
      </w:r>
      <w:r>
        <w:rPr>
          <w:rStyle w:val="VerbatimChar"/>
        </w:rPr>
        <w:t>"random"</w:t>
      </w:r>
      <w:r>
        <w:t xml:space="preserve"> rather than </w:t>
      </w:r>
      <w:r>
        <w:rPr>
          <w:rStyle w:val="VerbatimChar"/>
        </w:rPr>
        <w:t>"stratified"</w:t>
      </w:r>
      <w:r>
        <w:t xml:space="preserve">. This can facilitate research </w:t>
      </w:r>
      <w:proofErr w:type="gramStart"/>
      <w:r>
        <w:t>similar to</w:t>
      </w:r>
      <w:proofErr w:type="gramEnd"/>
      <w:r>
        <w:t xml:space="preserve"> work presented in Puerta et al. [3].</w:t>
      </w:r>
    </w:p>
    <w:p w14:paraId="7F43538B" w14:textId="77777777" w:rsidR="002672F4" w:rsidRDefault="0091018A">
      <w:pPr>
        <w:pStyle w:val="Heading1"/>
      </w:pPr>
      <w:bookmarkStart w:id="79" w:name="future-directions"/>
      <w:r>
        <w:t>Future directions</w:t>
      </w:r>
      <w:bookmarkEnd w:id="79"/>
    </w:p>
    <w:p w14:paraId="54E8F4CE" w14:textId="77777777" w:rsidR="002672F4" w:rsidRDefault="0091018A">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proofErr w:type="spellStart"/>
      <w:r>
        <w:rPr>
          <w:rStyle w:val="VerbatimChar"/>
          <w:b/>
        </w:rPr>
        <w:t>SimSurvey</w:t>
      </w:r>
      <w:proofErr w:type="spellEnd"/>
      <w:r>
        <w:t>,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Finally, it would be useful to add an option for testing the consequences of surveys with partial coverage of a population as survey coverage is a frequent concern in stock assessment.</w:t>
      </w:r>
    </w:p>
    <w:p w14:paraId="08045FAD" w14:textId="77777777" w:rsidR="002672F4" w:rsidRDefault="0091018A">
      <w:pPr>
        <w:pStyle w:val="Heading1"/>
      </w:pPr>
      <w:bookmarkStart w:id="80" w:name="summary"/>
      <w:r>
        <w:t>Summary</w:t>
      </w:r>
      <w:bookmarkEnd w:id="80"/>
    </w:p>
    <w:p w14:paraId="2AD72559" w14:textId="77777777" w:rsidR="002672F4" w:rsidRDefault="0091018A">
      <w:pPr>
        <w:pStyle w:val="FirstParagraph"/>
      </w:pPr>
      <w:r>
        <w:t xml:space="preserve">The </w:t>
      </w:r>
      <w:proofErr w:type="spellStart"/>
      <w:r>
        <w:rPr>
          <w:rStyle w:val="VerbatimChar"/>
          <w:b/>
        </w:rPr>
        <w:t>SimSurvey</w:t>
      </w:r>
      <w:proofErr w:type="spellEnd"/>
      <w:r>
        <w:t xml:space="preserve"> package serves as a tool for simulating stratified random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w:t>
      </w:r>
      <w:proofErr w:type="gramStart"/>
      <w:r>
        <w:t>are capable of simulating</w:t>
      </w:r>
      <w:proofErr w:type="gramEnd"/>
      <w:r>
        <w:t xml:space="preserve"> a wide range of populations with different life histories, depth associations and spatial properties. The next necessary steps to generating data </w:t>
      </w:r>
      <w:proofErr w:type="gramStart"/>
      <w:r>
        <w:t>similar to</w:t>
      </w:r>
      <w:proofErr w:type="gramEnd"/>
      <w:r>
        <w:t xml:space="preserve"> actual observations is to conduct a survey. In this package we implement a function, </w:t>
      </w:r>
      <w:proofErr w:type="spellStart"/>
      <w:r>
        <w:rPr>
          <w:rStyle w:val="VerbatimChar"/>
        </w:rPr>
        <w:t>sim_survey</w:t>
      </w:r>
      <w:proofErr w:type="spellEnd"/>
      <w:r>
        <w:t>, that conducts a stratified random survey of the population. The sampling process is governed by the area covered by the trawl as well as age-specific catchability. Sub-sampling protocol (length and age sampling) can also be varied. As such, data from a wide range of surveys can be simulated.</w:t>
      </w:r>
    </w:p>
    <w:p w14:paraId="1AC09556" w14:textId="77777777" w:rsidR="002672F4" w:rsidRDefault="0091018A">
      <w:pPr>
        <w:pStyle w:val="BodyText"/>
      </w:pPr>
      <w:proofErr w:type="gramStart"/>
      <w:r>
        <w:t>A large number of</w:t>
      </w:r>
      <w:proofErr w:type="gramEnd"/>
      <w:r>
        <w:t xml:space="preserve">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proofErr w:type="spellStart"/>
      <w:r>
        <w:rPr>
          <w:rStyle w:val="VerbatimChar"/>
        </w:rPr>
        <w:t>run_strat</w:t>
      </w:r>
      <w:proofErr w:type="spellEnd"/>
      <w:r>
        <w:t xml:space="preserve"> function and the precision and accuracy of the results (e.g. RMSE) can be calculated using </w:t>
      </w:r>
      <w:proofErr w:type="spellStart"/>
      <w:r>
        <w:rPr>
          <w:rStyle w:val="VerbatimChar"/>
        </w:rPr>
        <w:t>strat_error</w:t>
      </w:r>
      <w:proofErr w:type="spellEnd"/>
      <w:r>
        <w:t xml:space="preserve">. This is a simple and </w:t>
      </w:r>
      <w:proofErr w:type="gramStart"/>
      <w:r>
        <w:t>widely-used</w:t>
      </w:r>
      <w:proofErr w:type="gramEnd"/>
      <w:r>
        <w:t xml:space="preserve"> analysis, and the speed at which it runs allows for a wide range of survey designs to be tested, via the </w:t>
      </w:r>
      <w:proofErr w:type="spellStart"/>
      <w:r>
        <w:rPr>
          <w:rStyle w:val="VerbatimChar"/>
        </w:rPr>
        <w:t>test_surveys</w:t>
      </w:r>
      <w:proofErr w:type="spellEnd"/>
      <w:r>
        <w:t xml:space="preserve"> function, in a reasonable time-frame.</w:t>
      </w:r>
    </w:p>
    <w:p w14:paraId="692DBB16" w14:textId="77777777" w:rsidR="002672F4" w:rsidRDefault="0091018A">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w:t>
      </w:r>
      <w:proofErr w:type="gramStart"/>
      <w:r>
        <w:t>reasons</w:t>
      </w:r>
      <w:proofErr w:type="gramEnd"/>
      <w:r>
        <w:t xml:space="preserve"> multiple simulation frameworks, including </w:t>
      </w:r>
      <w:proofErr w:type="spellStart"/>
      <w:r>
        <w:rPr>
          <w:rStyle w:val="VerbatimChar"/>
          <w:b/>
        </w:rPr>
        <w:t>SimSurvey</w:t>
      </w:r>
      <w:proofErr w:type="spellEnd"/>
      <w:r>
        <w:t xml:space="preserve">, have been developed to test the design and analyses of complex surveys. We have made </w:t>
      </w:r>
      <w:proofErr w:type="spellStart"/>
      <w:r>
        <w:rPr>
          <w:rStyle w:val="VerbatimChar"/>
          <w:b/>
        </w:rPr>
        <w:t>SimSurvey</w:t>
      </w:r>
      <w:proofErr w:type="spellEnd"/>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1A6F39B3" w14:textId="77777777" w:rsidR="002672F4" w:rsidRDefault="0091018A">
      <w:pPr>
        <w:pStyle w:val="Heading1"/>
      </w:pPr>
      <w:bookmarkStart w:id="81" w:name="acknowledgements"/>
      <w:r>
        <w:t>Acknowledgements</w:t>
      </w:r>
      <w:bookmarkEnd w:id="81"/>
    </w:p>
    <w:p w14:paraId="3805416C" w14:textId="77777777" w:rsidR="002672F4" w:rsidRDefault="0091018A" w:rsidP="00A647F1">
      <w:pPr>
        <w:pStyle w:val="FirstParagraph"/>
      </w:pPr>
      <w:r>
        <w:t xml:space="preserve">This work has </w:t>
      </w:r>
      <w:proofErr w:type="spellStart"/>
      <w:r>
        <w:t>benifited</w:t>
      </w:r>
      <w:proofErr w:type="spellEnd"/>
      <w:r>
        <w:t xml:space="preserve"> from valuable feedback from numerous colleagues, including Aaron </w:t>
      </w:r>
      <w:proofErr w:type="spellStart"/>
      <w:r>
        <w:t>Adamack</w:t>
      </w:r>
      <w:proofErr w:type="spellEnd"/>
      <w:r>
        <w:t xml:space="preserve">, Alejandro Buren, Noel </w:t>
      </w:r>
      <w:proofErr w:type="spellStart"/>
      <w:r>
        <w:t>Cadigan</w:t>
      </w:r>
      <w:proofErr w:type="spellEnd"/>
      <w:r>
        <w:t xml:space="preserve">, Karen Dwyer, Geoff Evans, Paul Higdon, Danny </w:t>
      </w:r>
      <w:proofErr w:type="spellStart"/>
      <w:r>
        <w:t>Ings</w:t>
      </w:r>
      <w:proofErr w:type="spellEnd"/>
      <w:r>
        <w:t xml:space="preserve">, Mariano Koen-Alonso, Joanne Morgan, Derek Osborne, Pierre Pepin, Dwayne Pittman, Don Power, Craig Purchase, Martha Robertson, Mark Simpson, Brad Squires, Don Stansbury and Peter Upward. We also thank Dave Cote and Joanne Morgan for providing constructive comments on a previous version of this manuscript. This work was </w:t>
      </w:r>
      <w:r w:rsidR="00BD2724">
        <w:t>supported</w:t>
      </w:r>
      <w:r>
        <w:t xml:space="preserve"> by the NSERC visiting-fellow </w:t>
      </w:r>
      <w:r w:rsidR="00BD2724">
        <w:t>program and Fisheries and Oceans Canada.</w:t>
      </w:r>
    </w:p>
    <w:p w14:paraId="3CABAB52" w14:textId="77777777" w:rsidR="002672F4" w:rsidRDefault="0091018A">
      <w:pPr>
        <w:pStyle w:val="Heading1"/>
      </w:pPr>
      <w:bookmarkStart w:id="82" w:name="references"/>
      <w:r>
        <w:t>References</w:t>
      </w:r>
      <w:bookmarkEnd w:id="82"/>
    </w:p>
    <w:p w14:paraId="20D82F86" w14:textId="77777777" w:rsidR="002672F4" w:rsidRDefault="0091018A">
      <w:pPr>
        <w:pStyle w:val="Bibliography"/>
      </w:pPr>
      <w:bookmarkStart w:id="83" w:name="ref-Pennington1998"/>
      <w:bookmarkStart w:id="84" w:name="refs"/>
      <w:r>
        <w:t xml:space="preserve">1. Pennington M, </w:t>
      </w:r>
      <w:proofErr w:type="spellStart"/>
      <w:r>
        <w:t>Strømme</w:t>
      </w:r>
      <w:proofErr w:type="spellEnd"/>
      <w:r>
        <w:t xml:space="preserve"> T. Surveys as a research tool for managing dynamic stocks. Fisheries Research. 1998;37: 97–106. doi:</w:t>
      </w:r>
      <w:hyperlink r:id="rId13">
        <w:r>
          <w:rPr>
            <w:rStyle w:val="Hyperlink"/>
          </w:rPr>
          <w:t>10.1016/S0165-7836(98)00129-5</w:t>
        </w:r>
      </w:hyperlink>
    </w:p>
    <w:p w14:paraId="20A3ED24" w14:textId="77777777" w:rsidR="002672F4" w:rsidRDefault="0091018A">
      <w:pPr>
        <w:pStyle w:val="Bibliography"/>
      </w:pPr>
      <w:bookmarkStart w:id="85" w:name="ref-Aanes2015"/>
      <w:bookmarkEnd w:id="83"/>
      <w:r>
        <w:t xml:space="preserve">2. </w:t>
      </w:r>
      <w:proofErr w:type="spellStart"/>
      <w:r>
        <w:t>Aanes</w:t>
      </w:r>
      <w:proofErr w:type="spellEnd"/>
      <w:r>
        <w:t xml:space="preserve"> S, </w:t>
      </w:r>
      <w:proofErr w:type="spellStart"/>
      <w:r>
        <w:t>Vølstad</w:t>
      </w:r>
      <w:proofErr w:type="spellEnd"/>
      <w:r>
        <w:t xml:space="preserve"> JH. Efficient statistical estimators and sampling strategies for estimating the age composition of fish. Canadian Journal of Fisheries and Aquatic Science. 2015;72: 938–953. doi:</w:t>
      </w:r>
      <w:hyperlink r:id="rId14">
        <w:r>
          <w:rPr>
            <w:rStyle w:val="Hyperlink"/>
          </w:rPr>
          <w:t>10.1139/cjfas-2014-0408</w:t>
        </w:r>
      </w:hyperlink>
    </w:p>
    <w:p w14:paraId="4BCD402A" w14:textId="77777777" w:rsidR="002672F4" w:rsidRDefault="0091018A">
      <w:pPr>
        <w:pStyle w:val="Bibliography"/>
      </w:pPr>
      <w:bookmarkStart w:id="86" w:name="ref-puerta2019"/>
      <w:bookmarkEnd w:id="85"/>
      <w:r>
        <w:t xml:space="preserve">3. Puerta P, </w:t>
      </w:r>
      <w:proofErr w:type="spellStart"/>
      <w:r>
        <w:t>Ciannelli</w:t>
      </w:r>
      <w:proofErr w:type="spellEnd"/>
      <w:r>
        <w:t xml:space="preserve"> L, Johnson B. A simulation framework for evaluating multi-stage sampling designs in populations with spatially structured traits. </w:t>
      </w:r>
      <w:proofErr w:type="spellStart"/>
      <w:r>
        <w:t>PeerJ</w:t>
      </w:r>
      <w:proofErr w:type="spellEnd"/>
      <w:r>
        <w:t>. 2019;7: e6471. doi:</w:t>
      </w:r>
      <w:hyperlink r:id="rId15">
        <w:r>
          <w:rPr>
            <w:rStyle w:val="Hyperlink"/>
          </w:rPr>
          <w:t>10.7717/peerj.6471</w:t>
        </w:r>
      </w:hyperlink>
    </w:p>
    <w:p w14:paraId="1C236D0B" w14:textId="77777777" w:rsidR="002672F4" w:rsidRDefault="0091018A">
      <w:pPr>
        <w:pStyle w:val="Bibliography"/>
      </w:pPr>
      <w:bookmarkStart w:id="87" w:name="ref-schnute2003"/>
      <w:bookmarkEnd w:id="86"/>
      <w:r>
        <w:lastRenderedPageBreak/>
        <w:t xml:space="preserve">4. </w:t>
      </w:r>
      <w:proofErr w:type="spellStart"/>
      <w:r>
        <w:t>Schnute</w:t>
      </w:r>
      <w:proofErr w:type="spellEnd"/>
      <w:r>
        <w:t xml:space="preserve"> JT, Haigh R. A simulation model for designing groundfish trawl surveys. Canadian Journal of Fisheries and Aquatic Sciences. 2003;60: 640–656. </w:t>
      </w:r>
    </w:p>
    <w:p w14:paraId="161AF40C" w14:textId="77777777" w:rsidR="002672F4" w:rsidRDefault="0091018A">
      <w:pPr>
        <w:pStyle w:val="Bibliography"/>
      </w:pPr>
      <w:bookmarkStart w:id="88" w:name="ref-R"/>
      <w:bookmarkEnd w:id="87"/>
      <w:r>
        <w:t xml:space="preserve">5. R Core Team. R: A language and environment for statistical computing [Internet]. Vienna, Austria: R Foundation for Statistical Computing; 2017. Available: </w:t>
      </w:r>
      <w:hyperlink r:id="rId16">
        <w:r>
          <w:rPr>
            <w:rStyle w:val="Hyperlink"/>
          </w:rPr>
          <w:t>https://www.R-project.org/</w:t>
        </w:r>
      </w:hyperlink>
    </w:p>
    <w:p w14:paraId="23113AEA" w14:textId="77777777" w:rsidR="002672F4" w:rsidRPr="00F5303E" w:rsidRDefault="0091018A">
      <w:pPr>
        <w:pStyle w:val="Bibliography"/>
        <w:rPr>
          <w:lang w:val="fr-FR"/>
        </w:rPr>
      </w:pPr>
      <w:bookmarkStart w:id="89" w:name="ref-dowle2017"/>
      <w:bookmarkEnd w:id="88"/>
      <w:r>
        <w:t xml:space="preserve">6. </w:t>
      </w:r>
      <w:proofErr w:type="spellStart"/>
      <w:r>
        <w:t>Dowle</w:t>
      </w:r>
      <w:proofErr w:type="spellEnd"/>
      <w:r>
        <w:t xml:space="preserve"> M, Srinivasan A. </w:t>
      </w:r>
      <w:proofErr w:type="spellStart"/>
      <w:r>
        <w:t>Data.table</w:t>
      </w:r>
      <w:proofErr w:type="spellEnd"/>
      <w:r>
        <w:t>: Extension of ‘</w:t>
      </w:r>
      <w:proofErr w:type="spellStart"/>
      <w:proofErr w:type="gramStart"/>
      <w:r>
        <w:t>data.frame</w:t>
      </w:r>
      <w:proofErr w:type="spellEnd"/>
      <w:proofErr w:type="gramEnd"/>
      <w:r>
        <w:t xml:space="preserve">‘ [Internet]. </w:t>
      </w:r>
      <w:r w:rsidRPr="00F5303E">
        <w:rPr>
          <w:lang w:val="fr-FR"/>
        </w:rPr>
        <w:t xml:space="preserve">2017. </w:t>
      </w:r>
      <w:proofErr w:type="spellStart"/>
      <w:proofErr w:type="gramStart"/>
      <w:r w:rsidRPr="00F5303E">
        <w:rPr>
          <w:lang w:val="fr-FR"/>
        </w:rPr>
        <w:t>Available</w:t>
      </w:r>
      <w:proofErr w:type="spellEnd"/>
      <w:r w:rsidRPr="00F5303E">
        <w:rPr>
          <w:lang w:val="fr-FR"/>
        </w:rPr>
        <w:t>:</w:t>
      </w:r>
      <w:proofErr w:type="gramEnd"/>
      <w:r w:rsidRPr="00F5303E">
        <w:rPr>
          <w:lang w:val="fr-FR"/>
        </w:rPr>
        <w:t xml:space="preserve"> </w:t>
      </w:r>
      <w:hyperlink r:id="rId17">
        <w:r w:rsidRPr="00F5303E">
          <w:rPr>
            <w:rStyle w:val="Hyperlink"/>
            <w:lang w:val="fr-FR"/>
          </w:rPr>
          <w:t>https://CRAN.R-project.org/package=data.table</w:t>
        </w:r>
      </w:hyperlink>
    </w:p>
    <w:p w14:paraId="670DF294" w14:textId="77777777" w:rsidR="002672F4" w:rsidRDefault="0091018A">
      <w:pPr>
        <w:pStyle w:val="Bibliography"/>
      </w:pPr>
      <w:bookmarkStart w:id="90" w:name="ref-hijmans2016"/>
      <w:bookmarkEnd w:id="89"/>
      <w:r w:rsidRPr="00F5303E">
        <w:rPr>
          <w:lang w:val="fr-FR"/>
        </w:rPr>
        <w:t xml:space="preserve">7. </w:t>
      </w:r>
      <w:proofErr w:type="spellStart"/>
      <w:r w:rsidRPr="00F5303E">
        <w:rPr>
          <w:lang w:val="fr-FR"/>
        </w:rPr>
        <w:t>Hijmans</w:t>
      </w:r>
      <w:proofErr w:type="spellEnd"/>
      <w:r w:rsidRPr="00F5303E">
        <w:rPr>
          <w:lang w:val="fr-FR"/>
        </w:rPr>
        <w:t xml:space="preserve"> RJ. </w:t>
      </w:r>
      <w:r>
        <w:t xml:space="preserve">Raster: Geographic data analysis and modeling [Internet]. 2016. Available: </w:t>
      </w:r>
      <w:hyperlink r:id="rId18">
        <w:r>
          <w:rPr>
            <w:rStyle w:val="Hyperlink"/>
          </w:rPr>
          <w:t>https://CRAN.R-project.org/package=raster</w:t>
        </w:r>
      </w:hyperlink>
    </w:p>
    <w:p w14:paraId="1D201439" w14:textId="77777777" w:rsidR="002672F4" w:rsidRPr="00F5303E" w:rsidRDefault="0091018A">
      <w:pPr>
        <w:pStyle w:val="Bibliography"/>
        <w:rPr>
          <w:lang w:val="fr-FR"/>
        </w:rPr>
      </w:pPr>
      <w:bookmarkStart w:id="91" w:name="ref-sievert2018"/>
      <w:bookmarkEnd w:id="90"/>
      <w:r>
        <w:t xml:space="preserve">8. Sievert C. </w:t>
      </w:r>
      <w:proofErr w:type="spellStart"/>
      <w:r>
        <w:t>Plotly</w:t>
      </w:r>
      <w:proofErr w:type="spellEnd"/>
      <w:r>
        <w:t xml:space="preserve"> for r [Internet]. </w:t>
      </w:r>
      <w:r w:rsidRPr="00F5303E">
        <w:rPr>
          <w:lang w:val="fr-FR"/>
        </w:rPr>
        <w:t xml:space="preserve">2018. </w:t>
      </w:r>
      <w:proofErr w:type="spellStart"/>
      <w:proofErr w:type="gramStart"/>
      <w:r w:rsidRPr="00F5303E">
        <w:rPr>
          <w:lang w:val="fr-FR"/>
        </w:rPr>
        <w:t>Available</w:t>
      </w:r>
      <w:proofErr w:type="spellEnd"/>
      <w:r w:rsidRPr="00F5303E">
        <w:rPr>
          <w:lang w:val="fr-FR"/>
        </w:rPr>
        <w:t>:</w:t>
      </w:r>
      <w:proofErr w:type="gramEnd"/>
      <w:r w:rsidRPr="00F5303E">
        <w:rPr>
          <w:lang w:val="fr-FR"/>
        </w:rPr>
        <w:t xml:space="preserve"> </w:t>
      </w:r>
      <w:hyperlink r:id="rId19">
        <w:r w:rsidRPr="00F5303E">
          <w:rPr>
            <w:rStyle w:val="Hyperlink"/>
            <w:lang w:val="fr-FR"/>
          </w:rPr>
          <w:t>https://plotly-book.cpsievert.me</w:t>
        </w:r>
      </w:hyperlink>
    </w:p>
    <w:p w14:paraId="72B49D3B" w14:textId="77777777" w:rsidR="002672F4" w:rsidRDefault="0091018A">
      <w:pPr>
        <w:pStyle w:val="Bibliography"/>
      </w:pPr>
      <w:bookmarkStart w:id="92" w:name="ref-wickham2014"/>
      <w:bookmarkEnd w:id="91"/>
      <w:r>
        <w:t xml:space="preserve">9. Wickham H. Advanced r. Chapman; Hall/CRC; 2014. </w:t>
      </w:r>
    </w:p>
    <w:p w14:paraId="1600C810" w14:textId="77777777" w:rsidR="002672F4" w:rsidRDefault="0091018A">
      <w:pPr>
        <w:pStyle w:val="Bibliography"/>
      </w:pPr>
      <w:bookmarkStart w:id="93" w:name="ref-Cadigan2016"/>
      <w:bookmarkEnd w:id="92"/>
      <w:r>
        <w:t xml:space="preserve">10. </w:t>
      </w:r>
      <w:proofErr w:type="spellStart"/>
      <w:r>
        <w:t>Cadigan</w:t>
      </w:r>
      <w:proofErr w:type="spellEnd"/>
      <w:r>
        <w:t xml:space="preserve"> NG. A state-space stock assessment model for northern cod, including under-reported catches and variable natural mortality rates. Canadian Journal of Fisheries and Aquatic Sciences. 2016;73: 296–308. </w:t>
      </w:r>
    </w:p>
    <w:p w14:paraId="3707C962" w14:textId="77777777" w:rsidR="002672F4" w:rsidRDefault="0091018A">
      <w:pPr>
        <w:pStyle w:val="Bibliography"/>
      </w:pPr>
      <w:bookmarkStart w:id="94" w:name="ref-von1938"/>
      <w:bookmarkEnd w:id="93"/>
      <w:r>
        <w:t xml:space="preserve">11. Von </w:t>
      </w:r>
      <w:proofErr w:type="spellStart"/>
      <w:r>
        <w:t>Bertalanffy</w:t>
      </w:r>
      <w:proofErr w:type="spellEnd"/>
      <w:r>
        <w:t xml:space="preserve"> L. A quantitative theory of organic growth (inquiries on growth laws. II). Human biology. 1938;10: 181–213. </w:t>
      </w:r>
    </w:p>
    <w:p w14:paraId="40C57796" w14:textId="77777777" w:rsidR="002672F4" w:rsidRDefault="0091018A">
      <w:pPr>
        <w:pStyle w:val="Bibliography"/>
      </w:pPr>
      <w:bookmarkStart w:id="95" w:name="ref-Blangiardo2015"/>
      <w:bookmarkEnd w:id="94"/>
      <w:r>
        <w:t xml:space="preserve">12. </w:t>
      </w:r>
      <w:proofErr w:type="spellStart"/>
      <w:r>
        <w:t>Blangiardo</w:t>
      </w:r>
      <w:proofErr w:type="spellEnd"/>
      <w:r>
        <w:t xml:space="preserve"> M, </w:t>
      </w:r>
      <w:proofErr w:type="spellStart"/>
      <w:r>
        <w:t>Cameletti</w:t>
      </w:r>
      <w:proofErr w:type="spellEnd"/>
      <w:r>
        <w:t xml:space="preserve"> M. Spatial and </w:t>
      </w:r>
      <w:proofErr w:type="spellStart"/>
      <w:r>
        <w:t>spatio</w:t>
      </w:r>
      <w:proofErr w:type="spellEnd"/>
      <w:r>
        <w:t xml:space="preserve">-temporal </w:t>
      </w:r>
      <w:proofErr w:type="spellStart"/>
      <w:r>
        <w:t>bayesian</w:t>
      </w:r>
      <w:proofErr w:type="spellEnd"/>
      <w:r>
        <w:t xml:space="preserve"> models with r-</w:t>
      </w:r>
      <w:proofErr w:type="spellStart"/>
      <w:r>
        <w:t>inla</w:t>
      </w:r>
      <w:proofErr w:type="spellEnd"/>
      <w:r>
        <w:t xml:space="preserve">. John Wiley &amp; Sons; 2015. </w:t>
      </w:r>
    </w:p>
    <w:p w14:paraId="72899E2A" w14:textId="77777777" w:rsidR="002672F4" w:rsidRDefault="0091018A">
      <w:pPr>
        <w:pStyle w:val="Bibliography"/>
      </w:pPr>
      <w:bookmarkStart w:id="96" w:name="ref-bache2014"/>
      <w:bookmarkEnd w:id="95"/>
      <w:r>
        <w:t xml:space="preserve">13. Bache SM, Wickham H. </w:t>
      </w:r>
      <w:proofErr w:type="spellStart"/>
      <w:r>
        <w:t>Magrittr</w:t>
      </w:r>
      <w:proofErr w:type="spellEnd"/>
      <w:r>
        <w:t xml:space="preserve">: A forward-pipe operator for r [Internet]. 2014. Available: </w:t>
      </w:r>
      <w:hyperlink r:id="rId20">
        <w:r>
          <w:rPr>
            <w:rStyle w:val="Hyperlink"/>
          </w:rPr>
          <w:t>https://CRAN.R-project.org/package=magrittr</w:t>
        </w:r>
      </w:hyperlink>
    </w:p>
    <w:p w14:paraId="2485A7F2" w14:textId="77777777" w:rsidR="002672F4" w:rsidRDefault="0091018A">
      <w:pPr>
        <w:pStyle w:val="Bibliography"/>
      </w:pPr>
      <w:bookmarkStart w:id="97" w:name="ref-cheng2016"/>
      <w:bookmarkEnd w:id="96"/>
      <w:r>
        <w:lastRenderedPageBreak/>
        <w:t xml:space="preserve">14. Cheng J. Crosstalk: Inter-widget interactivity for html widgets [Internet]. 2016. Available: </w:t>
      </w:r>
      <w:hyperlink r:id="rId21">
        <w:r>
          <w:rPr>
            <w:rStyle w:val="Hyperlink"/>
          </w:rPr>
          <w:t>https://CRAN.R-project.org/package=crosstalk</w:t>
        </w:r>
      </w:hyperlink>
    </w:p>
    <w:p w14:paraId="3688BDF7" w14:textId="77777777" w:rsidR="002672F4" w:rsidRDefault="0091018A">
      <w:pPr>
        <w:pStyle w:val="Bibliography"/>
      </w:pPr>
      <w:bookmarkStart w:id="98" w:name="ref-weston2015"/>
      <w:bookmarkEnd w:id="97"/>
      <w:r>
        <w:t xml:space="preserve">15. Revolution Analytics, Weston S. </w:t>
      </w:r>
      <w:proofErr w:type="spellStart"/>
      <w:r>
        <w:t>DoParallel</w:t>
      </w:r>
      <w:proofErr w:type="spellEnd"/>
      <w:r>
        <w:t xml:space="preserve">: Foreach parallel adaptor for the ’parallel’ package [Internet]. 2015. Available: </w:t>
      </w:r>
      <w:hyperlink r:id="rId22">
        <w:r>
          <w:rPr>
            <w:rStyle w:val="Hyperlink"/>
          </w:rPr>
          <w:t>https://CRAN.R-project.org/package=doParallel</w:t>
        </w:r>
      </w:hyperlink>
    </w:p>
    <w:p w14:paraId="36EC7869" w14:textId="77777777" w:rsidR="002672F4" w:rsidRDefault="0091018A">
      <w:pPr>
        <w:pStyle w:val="Bibliography"/>
      </w:pPr>
      <w:bookmarkStart w:id="99" w:name="ref-Thorson2015"/>
      <w:bookmarkEnd w:id="98"/>
      <w:r>
        <w:t xml:space="preserve">16. Thorson JT, Shelton AO, Ward EJ, </w:t>
      </w:r>
      <w:proofErr w:type="spellStart"/>
      <w:r>
        <w:t>Skaug</w:t>
      </w:r>
      <w:proofErr w:type="spellEnd"/>
      <w:r>
        <w:t xml:space="preserve"> HJ. Geostatistical delta-generalized linear mixed models improve precision for estimated abundance indices for West Coast </w:t>
      </w:r>
      <w:proofErr w:type="spellStart"/>
      <w:r>
        <w:t>groundfishes</w:t>
      </w:r>
      <w:proofErr w:type="spellEnd"/>
      <w:r>
        <w:t>. ICES Journal of Marine Science. 2015;72: 1297–1310. doi:</w:t>
      </w:r>
      <w:hyperlink r:id="rId23">
        <w:r>
          <w:rPr>
            <w:rStyle w:val="Hyperlink"/>
          </w:rPr>
          <w:t>10.1093/</w:t>
        </w:r>
        <w:proofErr w:type="spellStart"/>
        <w:r>
          <w:rPr>
            <w:rStyle w:val="Hyperlink"/>
          </w:rPr>
          <w:t>icesjms</w:t>
        </w:r>
        <w:proofErr w:type="spellEnd"/>
        <w:r>
          <w:rPr>
            <w:rStyle w:val="Hyperlink"/>
          </w:rPr>
          <w:t>/fsu243</w:t>
        </w:r>
      </w:hyperlink>
    </w:p>
    <w:p w14:paraId="28D41928" w14:textId="77777777" w:rsidR="002672F4" w:rsidRDefault="0091018A">
      <w:pPr>
        <w:pStyle w:val="Bibliography"/>
      </w:pPr>
      <w:bookmarkStart w:id="100" w:name="ref-Smith1981"/>
      <w:bookmarkEnd w:id="99"/>
      <w:r>
        <w:t xml:space="preserve">17. Smith S, Somerton G. STRAP: A User-Oriented Computer Analysis System for Groundfish Research Trawl Survey Data. Canadian Technical Report of Fisheries; Aquatic Sciences No. 1030; 1981. p. 66. </w:t>
      </w:r>
    </w:p>
    <w:p w14:paraId="6BD5D22B" w14:textId="77777777" w:rsidR="002672F4" w:rsidRDefault="0091018A">
      <w:pPr>
        <w:pStyle w:val="Bibliography"/>
      </w:pPr>
      <w:bookmarkStart w:id="101" w:name="ref-csardi2016"/>
      <w:bookmarkEnd w:id="100"/>
      <w:r>
        <w:t xml:space="preserve">18. </w:t>
      </w:r>
      <w:proofErr w:type="spellStart"/>
      <w:r>
        <w:t>Csárdi</w:t>
      </w:r>
      <w:proofErr w:type="spellEnd"/>
      <w:r>
        <w:t xml:space="preserve"> G, </w:t>
      </w:r>
      <w:proofErr w:type="spellStart"/>
      <w:r>
        <w:t>FitzJohn</w:t>
      </w:r>
      <w:proofErr w:type="spellEnd"/>
      <w:r>
        <w:t xml:space="preserve"> R. Progress: Terminal progress bars [Internet]. 2016. Available: </w:t>
      </w:r>
      <w:hyperlink r:id="rId24">
        <w:r>
          <w:rPr>
            <w:rStyle w:val="Hyperlink"/>
          </w:rPr>
          <w:t>https://CRAN.R-project.org/package=progress</w:t>
        </w:r>
      </w:hyperlink>
    </w:p>
    <w:p w14:paraId="04ECB622" w14:textId="77777777" w:rsidR="002672F4" w:rsidRDefault="0091018A">
      <w:pPr>
        <w:pStyle w:val="Bibliography"/>
      </w:pPr>
      <w:bookmarkStart w:id="102" w:name="ref-Cochran1977"/>
      <w:bookmarkEnd w:id="101"/>
      <w:r>
        <w:t xml:space="preserve">19. Cochran WG. Sampling techniques. 3rd ed. John Wiley &amp; Sons; 1977. p. 428. </w:t>
      </w:r>
    </w:p>
    <w:p w14:paraId="0813E93B" w14:textId="77777777" w:rsidR="002672F4" w:rsidRDefault="0091018A">
      <w:pPr>
        <w:pStyle w:val="Bibliography"/>
      </w:pPr>
      <w:bookmarkStart w:id="103" w:name="ref-smith1990"/>
      <w:bookmarkEnd w:id="102"/>
      <w:r>
        <w:t xml:space="preserve">20. Smith SJ. Use of statistical models for the estimation of abundance from groundfish trawl survey data. Canadian Journal of Fisheries and Aquatic Sciences. 1990;47: 894–903. </w:t>
      </w:r>
    </w:p>
    <w:p w14:paraId="7EE73CB8" w14:textId="77777777" w:rsidR="002672F4" w:rsidRDefault="0091018A">
      <w:pPr>
        <w:pStyle w:val="Bibliography"/>
      </w:pPr>
      <w:bookmarkStart w:id="104" w:name="ref-Berg2014"/>
      <w:bookmarkEnd w:id="103"/>
      <w:r>
        <w:t>21. Berg CW, Nielsen A, Kristensen K. Evaluation of alternative age-based methods for estimating relative abundance from survey data in relation to assessment models. Fisheries Research. 2014;151: 91–99. doi:</w:t>
      </w:r>
      <w:hyperlink r:id="rId25">
        <w:r>
          <w:rPr>
            <w:rStyle w:val="Hyperlink"/>
          </w:rPr>
          <w:t>10.1016/j.fishres.2013.10.005</w:t>
        </w:r>
      </w:hyperlink>
    </w:p>
    <w:p w14:paraId="08115935" w14:textId="77777777" w:rsidR="002672F4" w:rsidRDefault="0091018A">
      <w:pPr>
        <w:pStyle w:val="Bibliography"/>
      </w:pPr>
      <w:bookmarkStart w:id="105" w:name="ref-Berg2012"/>
      <w:bookmarkEnd w:id="104"/>
      <w:r>
        <w:t>22. Berg CW, Kristensen K. Spatial age-length key modelling using continuation ratio logits. Fisheries Research. 2012;129-130: 119–126. doi:</w:t>
      </w:r>
      <w:hyperlink r:id="rId26">
        <w:r>
          <w:rPr>
            <w:rStyle w:val="Hyperlink"/>
          </w:rPr>
          <w:t>10.1016/j.fishres.2012.06.016</w:t>
        </w:r>
      </w:hyperlink>
    </w:p>
    <w:p w14:paraId="1C97EB32" w14:textId="77777777" w:rsidR="002672F4" w:rsidRDefault="0091018A">
      <w:pPr>
        <w:pStyle w:val="Bibliography"/>
      </w:pPr>
      <w:bookmarkStart w:id="106" w:name="ref-sutherland2006"/>
      <w:bookmarkEnd w:id="105"/>
      <w:r>
        <w:lastRenderedPageBreak/>
        <w:t xml:space="preserve">23. Sutherland WJ. Ecological census techniques: A handbook. Cambridge University Press; 2006. </w:t>
      </w:r>
    </w:p>
    <w:p w14:paraId="0B26A5B3" w14:textId="77777777" w:rsidR="002672F4" w:rsidRDefault="0091018A">
      <w:pPr>
        <w:pStyle w:val="Bibliography"/>
      </w:pPr>
      <w:bookmarkStart w:id="107" w:name="ref-dahlgren2000"/>
      <w:bookmarkEnd w:id="106"/>
      <w:r>
        <w:t xml:space="preserve">24. Dahlgren CP, Eggleston DB. Ecological processes underlying ontogenetic habitat shifts in a coral reef fish. Ecology. 2000;81: 2227–2240. </w:t>
      </w:r>
    </w:p>
    <w:p w14:paraId="64AF70E8" w14:textId="77777777" w:rsidR="002672F4" w:rsidRDefault="0091018A">
      <w:pPr>
        <w:pStyle w:val="Bibliography"/>
      </w:pPr>
      <w:bookmarkStart w:id="108" w:name="ref-galaiduk2017"/>
      <w:bookmarkEnd w:id="107"/>
      <w:r>
        <w:t xml:space="preserve">25. </w:t>
      </w:r>
      <w:proofErr w:type="spellStart"/>
      <w:r>
        <w:t>Galaiduk</w:t>
      </w:r>
      <w:proofErr w:type="spellEnd"/>
      <w:r>
        <w:t xml:space="preserve"> R, Radford BT, Saunders BJ, Newman SJ, Harvey ES. Characterizing ontogenetic habitat shifts in marine fishes: Advancing nascent methods for marine spatial management. Ecological Applications. 2017;27: 1776–1788. </w:t>
      </w:r>
    </w:p>
    <w:p w14:paraId="398B6CEB" w14:textId="77777777" w:rsidR="002672F4" w:rsidRDefault="0091018A">
      <w:pPr>
        <w:pStyle w:val="Bibliography"/>
      </w:pPr>
      <w:bookmarkStart w:id="109" w:name="ref-marteinsdottir2000"/>
      <w:bookmarkEnd w:id="108"/>
      <w:r>
        <w:t xml:space="preserve">26. </w:t>
      </w:r>
      <w:proofErr w:type="spellStart"/>
      <w:r>
        <w:t>Marteinsdottir</w:t>
      </w:r>
      <w:proofErr w:type="spellEnd"/>
      <w:r>
        <w:t xml:space="preserve"> G, </w:t>
      </w:r>
      <w:proofErr w:type="spellStart"/>
      <w:r>
        <w:t>Gudmundsdottir</w:t>
      </w:r>
      <w:proofErr w:type="spellEnd"/>
      <w:r>
        <w:t xml:space="preserve"> A, </w:t>
      </w:r>
      <w:proofErr w:type="spellStart"/>
      <w:r>
        <w:t>Thorsteinsson</w:t>
      </w:r>
      <w:proofErr w:type="spellEnd"/>
      <w:r>
        <w:t xml:space="preserve"> V, Stefansson G. Spatial variation in abundance, size composition and viable egg production of spawning cod (</w:t>
      </w:r>
      <w:proofErr w:type="spellStart"/>
      <w:r>
        <w:t>gadus</w:t>
      </w:r>
      <w:proofErr w:type="spellEnd"/>
      <w:r>
        <w:t xml:space="preserve"> </w:t>
      </w:r>
      <w:proofErr w:type="spellStart"/>
      <w:r>
        <w:t>morhua</w:t>
      </w:r>
      <w:proofErr w:type="spellEnd"/>
      <w:r>
        <w:t xml:space="preserve"> l.) in </w:t>
      </w:r>
      <w:proofErr w:type="spellStart"/>
      <w:r>
        <w:t>icelandic</w:t>
      </w:r>
      <w:proofErr w:type="spellEnd"/>
      <w:r>
        <w:t xml:space="preserve"> waters. ICES Journal of Marine Science. 2000;57: 824–830. </w:t>
      </w:r>
    </w:p>
    <w:p w14:paraId="34DE37C8" w14:textId="77777777" w:rsidR="002672F4" w:rsidRDefault="0091018A">
      <w:pPr>
        <w:pStyle w:val="Bibliography"/>
      </w:pPr>
      <w:bookmarkStart w:id="110" w:name="ref-booth2000"/>
      <w:bookmarkEnd w:id="109"/>
      <w:r>
        <w:t xml:space="preserve">27. Booth AJ. Incorporating the spatial component of fisheries data into stock assessment models. ICES Journal of Marine Science. 2000;57: 858–865. </w:t>
      </w:r>
    </w:p>
    <w:p w14:paraId="4C0EC747" w14:textId="77777777" w:rsidR="002672F4" w:rsidRDefault="0091018A">
      <w:pPr>
        <w:pStyle w:val="Bibliography"/>
      </w:pPr>
      <w:bookmarkStart w:id="111" w:name="ref-Pennington1994"/>
      <w:bookmarkEnd w:id="110"/>
      <w:r>
        <w:t xml:space="preserve">28. Pennington M, </w:t>
      </w:r>
      <w:proofErr w:type="spellStart"/>
      <w:r>
        <w:t>Vølstad</w:t>
      </w:r>
      <w:proofErr w:type="spellEnd"/>
      <w:r>
        <w:t xml:space="preserve"> JH. Assessing the effect of intra-haul correlation and variable density on estimates of population characteristics from marine surveys. Biometrics. 1994;50: 725–732. doi:</w:t>
      </w:r>
      <w:hyperlink r:id="rId27">
        <w:r>
          <w:rPr>
            <w:rStyle w:val="Hyperlink"/>
          </w:rPr>
          <w:t>10.2307/2532786</w:t>
        </w:r>
      </w:hyperlink>
    </w:p>
    <w:p w14:paraId="6DFFBD8A" w14:textId="77777777" w:rsidR="002672F4" w:rsidRDefault="0091018A">
      <w:pPr>
        <w:pStyle w:val="Bibliography"/>
      </w:pPr>
      <w:bookmarkStart w:id="112" w:name="ref-Pennington2002"/>
      <w:bookmarkEnd w:id="111"/>
      <w:r>
        <w:t xml:space="preserve">29. Pennington M, Burmeister L-M, </w:t>
      </w:r>
      <w:proofErr w:type="spellStart"/>
      <w:r>
        <w:t>Hjellvik</w:t>
      </w:r>
      <w:proofErr w:type="spellEnd"/>
      <w:r>
        <w:t xml:space="preserve"> V. Assessing the precision of frequency distributions estimated from trawl-survey samples. Fisheries Bulletin. 2002;100: 74–80. </w:t>
      </w:r>
    </w:p>
    <w:p w14:paraId="071753AB" w14:textId="77777777" w:rsidR="002672F4" w:rsidRDefault="0091018A">
      <w:pPr>
        <w:pStyle w:val="Bibliography"/>
      </w:pPr>
      <w:bookmarkStart w:id="113" w:name="ref-Stewart2014"/>
      <w:bookmarkEnd w:id="112"/>
      <w:r>
        <w:t>30. Stewart IJ, Hamel OS, Rose K. Bootstrapping of sample sizes for length- or age-composition data used in stock assessments. Canadian Journal of Fisheries &amp; Aquatic Sciences. 2014;71: 581–588. doi:</w:t>
      </w:r>
      <w:hyperlink r:id="rId28">
        <w:r>
          <w:rPr>
            <w:rStyle w:val="Hyperlink"/>
          </w:rPr>
          <w:t>10.1139/cjfas-2013-0289</w:t>
        </w:r>
      </w:hyperlink>
    </w:p>
    <w:p w14:paraId="24F17667" w14:textId="77777777" w:rsidR="002672F4" w:rsidRDefault="0091018A">
      <w:pPr>
        <w:pStyle w:val="Bibliography"/>
      </w:pPr>
      <w:bookmarkStart w:id="114" w:name="ref-Bogstad1995"/>
      <w:bookmarkEnd w:id="113"/>
      <w:r>
        <w:lastRenderedPageBreak/>
        <w:t xml:space="preserve">31. </w:t>
      </w:r>
      <w:proofErr w:type="spellStart"/>
      <w:r>
        <w:t>Bogstad</w:t>
      </w:r>
      <w:proofErr w:type="spellEnd"/>
      <w:r>
        <w:t xml:space="preserve"> B, Pennington M, </w:t>
      </w:r>
      <w:proofErr w:type="spellStart"/>
      <w:r>
        <w:t>Vølstad</w:t>
      </w:r>
      <w:proofErr w:type="spellEnd"/>
      <w:r>
        <w:t xml:space="preserve"> JH. Cost-efficient survey designs for estimating food consumption by fish. Fisheries Research. 1995;23: 37–46. doi:</w:t>
      </w:r>
      <w:hyperlink r:id="rId29">
        <w:r>
          <w:rPr>
            <w:rStyle w:val="Hyperlink"/>
          </w:rPr>
          <w:t>10.1016/0165-7836(94)00341-S</w:t>
        </w:r>
      </w:hyperlink>
    </w:p>
    <w:p w14:paraId="5E58187F" w14:textId="77777777" w:rsidR="002672F4" w:rsidRDefault="0091018A">
      <w:pPr>
        <w:pStyle w:val="Bibliography"/>
      </w:pPr>
      <w:bookmarkStart w:id="115" w:name="ref-Coggins2013"/>
      <w:bookmarkEnd w:id="114"/>
      <w:r>
        <w:t>32. Coggins LG, Gwinn DC, Allen MS. Evaluation of Age-Length Key Sample Sizes Required to Estimate Fish Total Mortality and Growth. Transactions of the American Fisheries Society. 2013;142: 832–840. doi:</w:t>
      </w:r>
      <w:hyperlink r:id="rId30">
        <w:r>
          <w:rPr>
            <w:rStyle w:val="Hyperlink"/>
          </w:rPr>
          <w:t>10.1080/00028487.2013.768550</w:t>
        </w:r>
      </w:hyperlink>
    </w:p>
    <w:p w14:paraId="74B09A1F" w14:textId="77777777" w:rsidR="002672F4" w:rsidRDefault="0091018A">
      <w:pPr>
        <w:pStyle w:val="Bibliography"/>
      </w:pPr>
      <w:bookmarkStart w:id="116" w:name="ref-Zhang2013"/>
      <w:bookmarkEnd w:id="115"/>
      <w:r>
        <w:t xml:space="preserve">33. Zhang Y, </w:t>
      </w:r>
      <w:proofErr w:type="spellStart"/>
      <w:r>
        <w:t>Cadrin</w:t>
      </w:r>
      <w:proofErr w:type="spellEnd"/>
      <w:r>
        <w:t xml:space="preserve"> SX. Estimating Effective Sample Size for Monitoring Length Distributions: A Comparative Study of Georges Bank Groundfish. Transactions of the American Fisheries Society. 2013;142: 59–67. doi:</w:t>
      </w:r>
      <w:hyperlink r:id="rId31">
        <w:r>
          <w:rPr>
            <w:rStyle w:val="Hyperlink"/>
          </w:rPr>
          <w:t>10.1080/00028487.2012.722167</w:t>
        </w:r>
      </w:hyperlink>
      <w:bookmarkEnd w:id="84"/>
      <w:bookmarkEnd w:id="116"/>
    </w:p>
    <w:sectPr w:rsidR="002672F4" w:rsidSect="00F0107F">
      <w:footerReference w:type="default" r:id="rId3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ith Lewis" w:date="2019-11-28T21:59:00Z" w:initials="KL">
    <w:p w14:paraId="161B7CD3" w14:textId="5E655D43" w:rsidR="00C51399" w:rsidRDefault="00C51399">
      <w:pPr>
        <w:pStyle w:val="CommentText"/>
      </w:pPr>
      <w:r>
        <w:rPr>
          <w:rStyle w:val="CommentReference"/>
        </w:rPr>
        <w:annotationRef/>
      </w:r>
      <w:r>
        <w:t>REFS here.</w:t>
      </w:r>
    </w:p>
  </w:comment>
  <w:comment w:id="7" w:author="Keith Lewis" w:date="2019-11-29T14:25:00Z" w:initials="KL">
    <w:p w14:paraId="6471E147" w14:textId="77FE68B3" w:rsidR="00C51399" w:rsidRDefault="00C51399">
      <w:pPr>
        <w:pStyle w:val="CommentText"/>
      </w:pPr>
      <w:r>
        <w:rPr>
          <w:rStyle w:val="CommentReference"/>
        </w:rPr>
        <w:annotationRef/>
      </w:r>
      <w:r>
        <w:t xml:space="preserve">Not sure what should go here. And where </w:t>
      </w:r>
      <w:proofErr w:type="spellStart"/>
      <w:r>
        <w:t>run_strat</w:t>
      </w:r>
      <w:proofErr w:type="spellEnd"/>
      <w:r>
        <w:t xml:space="preserve">, </w:t>
      </w:r>
      <w:proofErr w:type="spellStart"/>
      <w:r>
        <w:t>strat_error</w:t>
      </w:r>
      <w:proofErr w:type="spellEnd"/>
      <w:r>
        <w:t xml:space="preserve">, and </w:t>
      </w:r>
      <w:proofErr w:type="spellStart"/>
      <w:r>
        <w:t>test_surveys</w:t>
      </w:r>
      <w:proofErr w:type="spellEnd"/>
      <w:r>
        <w:t xml:space="preserve"> go.</w:t>
      </w:r>
    </w:p>
  </w:comment>
  <w:comment w:id="9" w:author="Keith Lewis" w:date="2019-11-29T14:24:00Z" w:initials="KL">
    <w:p w14:paraId="03AB190A" w14:textId="0EB92617" w:rsidR="00C51399" w:rsidRDefault="00C51399">
      <w:pPr>
        <w:pStyle w:val="CommentText"/>
      </w:pPr>
      <w:r>
        <w:rPr>
          <w:rStyle w:val="CommentReference"/>
        </w:rPr>
        <w:annotationRef/>
      </w:r>
      <w:r>
        <w:t>Check table numbers</w:t>
      </w:r>
    </w:p>
  </w:comment>
  <w:comment w:id="14" w:author="Keith Lewis" w:date="2019-11-29T15:15:00Z" w:initials="KL">
    <w:p w14:paraId="1BEA05D1" w14:textId="1C0D81D7" w:rsidR="00C51399" w:rsidRDefault="00C51399">
      <w:pPr>
        <w:pStyle w:val="CommentText"/>
      </w:pPr>
      <w:r>
        <w:rPr>
          <w:rStyle w:val="CommentReference"/>
        </w:rPr>
        <w:annotationRef/>
      </w:r>
      <w:r>
        <w:t>Add sub-section headers.  These are only suggestions and I’m not sure what best to call them.</w:t>
      </w:r>
    </w:p>
  </w:comment>
  <w:comment w:id="20" w:author="Keith Lewis" w:date="2019-12-01T18:09:00Z" w:initials="KL">
    <w:p w14:paraId="69558F8F" w14:textId="49F49424" w:rsidR="00C51399" w:rsidRDefault="00C51399">
      <w:pPr>
        <w:pStyle w:val="CommentText"/>
      </w:pPr>
      <w:r>
        <w:rPr>
          <w:rStyle w:val="CommentReference"/>
        </w:rPr>
        <w:annotationRef/>
      </w:r>
      <w:r>
        <w:t>Something here that this is not a spatially-explicit model…</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B7CD3" w15:done="0"/>
  <w15:commentEx w15:paraId="6471E147" w15:done="0"/>
  <w15:commentEx w15:paraId="03AB190A" w15:done="0"/>
  <w15:commentEx w15:paraId="1BEA05D1" w15:done="0"/>
  <w15:commentEx w15:paraId="69558F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B7CD3" w16cid:durableId="218AC1C8"/>
  <w16cid:commentId w16cid:paraId="6471E147" w16cid:durableId="218BA8ED"/>
  <w16cid:commentId w16cid:paraId="03AB190A" w16cid:durableId="218BA8B0"/>
  <w16cid:commentId w16cid:paraId="1BEA05D1" w16cid:durableId="218BB488"/>
  <w16cid:commentId w16cid:paraId="69558F8F" w16cid:durableId="218E8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FF30" w14:textId="77777777" w:rsidR="005D135B" w:rsidRDefault="005D135B">
      <w:pPr>
        <w:spacing w:after="0" w:line="240" w:lineRule="auto"/>
      </w:pPr>
      <w:r>
        <w:separator/>
      </w:r>
    </w:p>
  </w:endnote>
  <w:endnote w:type="continuationSeparator" w:id="0">
    <w:p w14:paraId="52E697CE" w14:textId="77777777" w:rsidR="005D135B" w:rsidRDefault="005D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nsolas">
    <w:altName w:val="Lucida Sans Typewriter"/>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68129"/>
      <w:docPartObj>
        <w:docPartGallery w:val="Page Numbers (Bottom of Page)"/>
        <w:docPartUnique/>
      </w:docPartObj>
    </w:sdtPr>
    <w:sdtEndPr>
      <w:rPr>
        <w:noProof/>
      </w:rPr>
    </w:sdtEndPr>
    <w:sdtContent>
      <w:p w14:paraId="1F881283" w14:textId="77777777" w:rsidR="00C51399" w:rsidRDefault="00C51399">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14:paraId="423AF2B2" w14:textId="77777777" w:rsidR="00C51399" w:rsidRDefault="00C5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403DE" w14:textId="77777777" w:rsidR="005D135B" w:rsidRDefault="005D135B">
      <w:r>
        <w:separator/>
      </w:r>
    </w:p>
  </w:footnote>
  <w:footnote w:type="continuationSeparator" w:id="0">
    <w:p w14:paraId="17FB6C9B" w14:textId="77777777" w:rsidR="005D135B" w:rsidRDefault="005D1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7D20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0790"/>
    <w:rsid w:val="00245AB4"/>
    <w:rsid w:val="002672F4"/>
    <w:rsid w:val="004963B0"/>
    <w:rsid w:val="004C59F2"/>
    <w:rsid w:val="004D02D9"/>
    <w:rsid w:val="004E29B3"/>
    <w:rsid w:val="00590D07"/>
    <w:rsid w:val="005D135B"/>
    <w:rsid w:val="006B6898"/>
    <w:rsid w:val="00784D58"/>
    <w:rsid w:val="00786699"/>
    <w:rsid w:val="00843880"/>
    <w:rsid w:val="00853411"/>
    <w:rsid w:val="008D6863"/>
    <w:rsid w:val="0091018A"/>
    <w:rsid w:val="00945AE0"/>
    <w:rsid w:val="009B502E"/>
    <w:rsid w:val="009B7983"/>
    <w:rsid w:val="009C136F"/>
    <w:rsid w:val="00A61D5A"/>
    <w:rsid w:val="00A647F1"/>
    <w:rsid w:val="00B86B75"/>
    <w:rsid w:val="00B91378"/>
    <w:rsid w:val="00BC48D5"/>
    <w:rsid w:val="00BD2724"/>
    <w:rsid w:val="00C36279"/>
    <w:rsid w:val="00C419CC"/>
    <w:rsid w:val="00C51399"/>
    <w:rsid w:val="00D32A89"/>
    <w:rsid w:val="00E315A3"/>
    <w:rsid w:val="00E67ADE"/>
    <w:rsid w:val="00EB6169"/>
    <w:rsid w:val="00F0107F"/>
    <w:rsid w:val="00F20F97"/>
    <w:rsid w:val="00F5303E"/>
    <w:rsid w:val="00FE31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AD68"/>
  <w15:docId w15:val="{315E2279-368A-4C25-B273-00BCAD3C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F47959"/>
    <w:pPr>
      <w:keepNext/>
      <w:keepLines/>
      <w:spacing w:before="200" w:after="0"/>
      <w:outlineLvl w:val="1"/>
    </w:pPr>
    <w:rPr>
      <w:rFonts w:asciiTheme="majorHAnsi" w:eastAsiaTheme="majorEastAsia" w:hAnsiTheme="majorHAnsi" w:cstheme="majorBidi"/>
      <w:b/>
      <w:bCs/>
      <w:i/>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character" w:styleId="CommentReference">
    <w:name w:val="annotation reference"/>
    <w:basedOn w:val="DefaultParagraphFont"/>
    <w:semiHidden/>
    <w:unhideWhenUsed/>
    <w:rsid w:val="00F0107F"/>
    <w:rPr>
      <w:sz w:val="16"/>
      <w:szCs w:val="16"/>
    </w:rPr>
  </w:style>
  <w:style w:type="paragraph" w:styleId="CommentText">
    <w:name w:val="annotation text"/>
    <w:basedOn w:val="Normal"/>
    <w:link w:val="CommentTextChar"/>
    <w:semiHidden/>
    <w:unhideWhenUsed/>
    <w:rsid w:val="00F0107F"/>
    <w:pPr>
      <w:spacing w:line="240" w:lineRule="auto"/>
    </w:pPr>
    <w:rPr>
      <w:sz w:val="20"/>
      <w:szCs w:val="20"/>
    </w:rPr>
  </w:style>
  <w:style w:type="character" w:customStyle="1" w:styleId="CommentTextChar">
    <w:name w:val="Comment Text Char"/>
    <w:basedOn w:val="DefaultParagraphFont"/>
    <w:link w:val="CommentText"/>
    <w:semiHidden/>
    <w:rsid w:val="00F0107F"/>
    <w:rPr>
      <w:sz w:val="20"/>
      <w:szCs w:val="20"/>
    </w:rPr>
  </w:style>
  <w:style w:type="paragraph" w:styleId="CommentSubject">
    <w:name w:val="annotation subject"/>
    <w:basedOn w:val="CommentText"/>
    <w:next w:val="CommentText"/>
    <w:link w:val="CommentSubjectChar"/>
    <w:semiHidden/>
    <w:unhideWhenUsed/>
    <w:rsid w:val="00F0107F"/>
    <w:rPr>
      <w:b/>
      <w:bCs/>
    </w:rPr>
  </w:style>
  <w:style w:type="character" w:customStyle="1" w:styleId="CommentSubjectChar">
    <w:name w:val="Comment Subject Char"/>
    <w:basedOn w:val="CommentTextChar"/>
    <w:link w:val="CommentSubject"/>
    <w:semiHidden/>
    <w:rsid w:val="00F0107F"/>
    <w:rPr>
      <w:b/>
      <w:bCs/>
      <w:sz w:val="20"/>
      <w:szCs w:val="20"/>
    </w:rPr>
  </w:style>
  <w:style w:type="paragraph" w:styleId="BalloonText">
    <w:name w:val="Balloon Text"/>
    <w:basedOn w:val="Normal"/>
    <w:link w:val="BalloonTextChar"/>
    <w:semiHidden/>
    <w:unhideWhenUsed/>
    <w:rsid w:val="00F01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10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S0165-7836(98)00129-5" TargetMode="External"/><Relationship Id="rId18" Type="http://schemas.openxmlformats.org/officeDocument/2006/relationships/hyperlink" Target="https://CRAN.R-project.org/package=raster" TargetMode="External"/><Relationship Id="rId26" Type="http://schemas.openxmlformats.org/officeDocument/2006/relationships/hyperlink" Target="https://doi.org/10.1016/j.fishres.2012.06.016" TargetMode="External"/><Relationship Id="rId3" Type="http://schemas.openxmlformats.org/officeDocument/2006/relationships/settings" Target="settings.xml"/><Relationship Id="rId21" Type="http://schemas.openxmlformats.org/officeDocument/2006/relationships/hyperlink" Target="https://CRAN.R-project.org/package=crosstalk" TargetMode="External"/><Relationship Id="rId34" Type="http://schemas.microsoft.com/office/2011/relationships/people" Target="people.xml"/><Relationship Id="rId7" Type="http://schemas.openxmlformats.org/officeDocument/2006/relationships/hyperlink" Target="mailto:Paul.Regular@dfo-mpo.gc.ca" TargetMode="External"/><Relationship Id="rId12" Type="http://schemas.openxmlformats.org/officeDocument/2006/relationships/hyperlink" Target="https://github.com/PaulRegular/SimSurvey" TargetMode="External"/><Relationship Id="rId17" Type="http://schemas.openxmlformats.org/officeDocument/2006/relationships/hyperlink" Target="https://CRAN.R-project.org/package=data.table" TargetMode="External"/><Relationship Id="rId25" Type="http://schemas.openxmlformats.org/officeDocument/2006/relationships/hyperlink" Target="https://doi.org/10.1016/j.fishres.2013.10.00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CRAN.R-project.org/package=magrittr" TargetMode="External"/><Relationship Id="rId29" Type="http://schemas.openxmlformats.org/officeDocument/2006/relationships/hyperlink" Target="https://doi.org/10.1016/0165-7836(94)00341-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ulregular.github.io/SimSurvey/" TargetMode="External"/><Relationship Id="rId24" Type="http://schemas.openxmlformats.org/officeDocument/2006/relationships/hyperlink" Target="https://CRAN.R-project.org/package=progres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7717/peerj.6471" TargetMode="External"/><Relationship Id="rId23" Type="http://schemas.openxmlformats.org/officeDocument/2006/relationships/hyperlink" Target="https://doi.org/10.1093/icesjms/fsu243" TargetMode="External"/><Relationship Id="rId28" Type="http://schemas.openxmlformats.org/officeDocument/2006/relationships/hyperlink" Target="https://doi.org/10.1139/cjfas-2013-0289" TargetMode="External"/><Relationship Id="rId10" Type="http://schemas.microsoft.com/office/2016/09/relationships/commentsIds" Target="commentsIds.xml"/><Relationship Id="rId19" Type="http://schemas.openxmlformats.org/officeDocument/2006/relationships/hyperlink" Target="https://plotly-book.cpsievert.me" TargetMode="External"/><Relationship Id="rId31" Type="http://schemas.openxmlformats.org/officeDocument/2006/relationships/hyperlink" Target="https://doi.org/10.1080/00028487.2012.72216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139/cjfas-2014-0408" TargetMode="External"/><Relationship Id="rId22" Type="http://schemas.openxmlformats.org/officeDocument/2006/relationships/hyperlink" Target="https://CRAN.R-project.org/package=doParallel" TargetMode="External"/><Relationship Id="rId27" Type="http://schemas.openxmlformats.org/officeDocument/2006/relationships/hyperlink" Target="https://doi.org/10.2307/2532786" TargetMode="External"/><Relationship Id="rId30" Type="http://schemas.openxmlformats.org/officeDocument/2006/relationships/hyperlink" Target="https://doi.org/10.1080/00028487.2013.768550" TargetMode="External"/><Relationship Id="rId35" Type="http://schemas.openxmlformats.org/officeDocument/2006/relationships/theme" Target="theme/theme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46</TotalTime>
  <Pages>33</Pages>
  <Words>8268</Words>
  <Characters>47134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SimSurvey: an R package to optimize the design and analysis of fisheries surveys by simulating spatially-correlated fish stocks</vt:lpstr>
    </vt:vector>
  </TitlesOfParts>
  <Company>DFO-MPO</Company>
  <LinksUpToDate>false</LinksUpToDate>
  <CharactersWithSpaces>55292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to optimize the design and analysis of fisheries surveys by simulating spatially-correlated fish stocks</dc:title>
  <dc:creator>Regular, Paul</dc:creator>
  <cp:keywords/>
  <cp:lastModifiedBy>Keith Lewis</cp:lastModifiedBy>
  <cp:revision>7</cp:revision>
  <dcterms:created xsi:type="dcterms:W3CDTF">2019-11-29T18:00:00Z</dcterms:created>
  <dcterms:modified xsi:type="dcterms:W3CDTF">2019-12-01T22:16:00Z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